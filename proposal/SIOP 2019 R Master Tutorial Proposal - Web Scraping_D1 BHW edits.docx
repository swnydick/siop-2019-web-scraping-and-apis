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52E0C9B6"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w:t>
      </w:r>
      <w:del w:id="0" w:author="Ben Wiseman" w:date="2018-09-07T07:50:00Z">
        <w:r w:rsidDel="00EB4221">
          <w:rPr>
            <w:rFonts w:ascii="Times New Roman" w:eastAsia="Times New Roman" w:hAnsi="Times New Roman" w:cs="Times New Roman"/>
          </w:rPr>
          <w:delText xml:space="preserve">(optional) </w:delText>
        </w:r>
      </w:del>
      <w:r>
        <w:rPr>
          <w:rFonts w:ascii="Times New Roman" w:eastAsia="Times New Roman" w:hAnsi="Times New Roman" w:cs="Times New Roman"/>
        </w:rPr>
        <w:t>for this interactive session (download session materials here: ).</w:t>
      </w:r>
      <w:hyperlink r:id="rId7"/>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66565E84"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ins w:id="1" w:author="Ben Wiseman" w:date="2018-09-07T07:51:00Z">
        <w:r w:rsidR="00EB4221">
          <w:rPr>
            <w:rFonts w:ascii="Times New Roman" w:eastAsia="Times New Roman" w:hAnsi="Times New Roman" w:cs="Times New Roman"/>
          </w:rPr>
          <w:t>elies solely on</w:t>
        </w:r>
      </w:ins>
      <w:del w:id="2" w:author="Ben Wiseman" w:date="2018-09-07T07:51:00Z">
        <w:r w:rsidDel="00EB4221">
          <w:rPr>
            <w:rFonts w:ascii="Times New Roman" w:eastAsia="Times New Roman" w:hAnsi="Times New Roman" w:cs="Times New Roman"/>
          </w:rPr>
          <w:delText>equires</w:delText>
        </w:r>
      </w:del>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572C3B6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3344F5">
        <w:rPr>
          <w:rFonts w:ascii="Times New Roman" w:eastAsia="Times New Roman" w:hAnsi="Times New Roman" w:cs="Times New Roman"/>
        </w:rPr>
        <w:t>98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2100FAE8" w14:textId="4B020EB7" w:rsidR="009B24E9"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a statistical analysis package. </w:t>
      </w:r>
      <w:r w:rsidR="009B24E9">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sidR="009B24E9">
        <w:rPr>
          <w:rFonts w:ascii="Times New Roman" w:eastAsia="Times New Roman" w:hAnsi="Times New Roman" w:cs="Times New Roman"/>
        </w:rPr>
        <w:t>readr</w:t>
      </w:r>
      <w:proofErr w:type="spellEnd"/>
      <w:r w:rsidR="009B24E9">
        <w:rPr>
          <w:rFonts w:ascii="Times New Roman" w:eastAsia="Times New Roman" w:hAnsi="Times New Roman" w:cs="Times New Roman"/>
        </w:rPr>
        <w:t xml:space="preserve">, open.xlsx, haven, </w:t>
      </w:r>
      <w:proofErr w:type="spellStart"/>
      <w:r w:rsidR="009B24E9">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sidR="009B24E9">
        <w:rPr>
          <w:rFonts w:ascii="Times New Roman" w:eastAsia="Times New Roman" w:hAnsi="Times New Roman" w:cs="Times New Roman"/>
        </w:rPr>
        <w:t xml:space="preserve">), access databases (e.g., DBI, </w:t>
      </w:r>
      <w:proofErr w:type="spellStart"/>
      <w:r w:rsidR="009B24E9">
        <w:rPr>
          <w:rFonts w:ascii="Times New Roman" w:eastAsia="Times New Roman" w:hAnsi="Times New Roman" w:cs="Times New Roman"/>
        </w:rPr>
        <w:t>odbc</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RSQLite</w:t>
      </w:r>
      <w:proofErr w:type="spellEnd"/>
      <w:r w:rsidR="009B24E9">
        <w:rPr>
          <w:rFonts w:ascii="Times New Roman" w:eastAsia="Times New Roman" w:hAnsi="Times New Roman" w:cs="Times New Roman"/>
        </w:rPr>
        <w:t xml:space="preserve">), clean data (e.g., </w:t>
      </w:r>
      <w:proofErr w:type="spellStart"/>
      <w:r w:rsidR="009B24E9">
        <w:rPr>
          <w:rFonts w:ascii="Times New Roman" w:eastAsia="Times New Roman" w:hAnsi="Times New Roman" w:cs="Times New Roman"/>
        </w:rPr>
        <w:t>dplyr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tidyr</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stringr</w:t>
      </w:r>
      <w:proofErr w:type="spellEnd"/>
      <w:r w:rsidR="009B24E9">
        <w:rPr>
          <w:rFonts w:ascii="Times New Roman" w:eastAsia="Times New Roman" w:hAnsi="Times New Roman" w:cs="Times New Roman"/>
        </w:rPr>
        <w:t xml:space="preserve">, reshape2), perform data analyses and machine learning (e.g., caret, </w:t>
      </w:r>
      <w:proofErr w:type="spellStart"/>
      <w:r w:rsidR="009B24E9">
        <w:rPr>
          <w:rFonts w:ascii="Times New Roman" w:eastAsia="Times New Roman" w:hAnsi="Times New Roman" w:cs="Times New Roman"/>
        </w:rPr>
        <w:t>xgboost</w:t>
      </w:r>
      <w:proofErr w:type="spellEnd"/>
      <w:r w:rsidR="009B24E9">
        <w:rPr>
          <w:rFonts w:ascii="Times New Roman" w:eastAsia="Times New Roman" w:hAnsi="Times New Roman" w:cs="Times New Roman"/>
        </w:rPr>
        <w:t xml:space="preserve">, </w:t>
      </w:r>
      <w:proofErr w:type="spellStart"/>
      <w:r w:rsidR="009B24E9">
        <w:rPr>
          <w:rFonts w:ascii="Times New Roman" w:eastAsia="Times New Roman" w:hAnsi="Times New Roman" w:cs="Times New Roman"/>
        </w:rPr>
        <w:t>randomForest</w:t>
      </w:r>
      <w:proofErr w:type="spellEnd"/>
      <w:r w:rsidR="009B24E9">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77777777" w:rsidR="00AF0429" w:rsidRDefault="00AF042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leverage R and several packages to access data from various websites and put that data into a form useful for data analysis. We will teach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3228A977" w14:textId="79A69A3B" w:rsidR="001B7057" w:rsidRDefault="0058471F">
      <w:pPr>
        <w:spacing w:after="120" w:line="480" w:lineRule="auto"/>
      </w:pPr>
      <w:bookmarkStart w:id="3" w:name="_gjdgxs" w:colFirst="0" w:colLast="0"/>
      <w:bookmarkEnd w:id="3"/>
      <w:r>
        <w:rPr>
          <w:rFonts w:ascii="Times New Roman" w:eastAsia="Times New Roman" w:hAnsi="Times New Roman" w:cs="Times New Roman"/>
          <w:i/>
        </w:rPr>
        <w:t>Proposed Session</w:t>
      </w:r>
    </w:p>
    <w:p w14:paraId="5CFA0768" w14:textId="2DC987BB" w:rsidR="001B7057" w:rsidRDefault="005F6C17" w:rsidP="00B60615">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 a con</w:t>
      </w:r>
      <w:r w:rsidR="007965BC">
        <w:rPr>
          <w:rFonts w:ascii="Times New Roman" w:eastAsia="Times New Roman" w:hAnsi="Times New Roman" w:cs="Times New Roman"/>
        </w:rPr>
        <w:t xml:space="preserve">tinuation of previous tutorials attempting to simplify R for the </w:t>
      </w:r>
      <w:commentRangeStart w:id="4"/>
      <w:r w:rsidR="007965BC">
        <w:rPr>
          <w:rFonts w:ascii="Times New Roman" w:eastAsia="Times New Roman" w:hAnsi="Times New Roman" w:cs="Times New Roman"/>
        </w:rPr>
        <w:t>I</w:t>
      </w:r>
      <w:ins w:id="5" w:author="Ben Wiseman" w:date="2018-09-07T07:55:00Z">
        <w:r w:rsidR="001164B9">
          <w:rPr>
            <w:rFonts w:ascii="Times New Roman" w:eastAsia="Times New Roman" w:hAnsi="Times New Roman" w:cs="Times New Roman"/>
          </w:rPr>
          <w:t>-</w:t>
        </w:r>
      </w:ins>
      <w:del w:id="6" w:author="Ben Wiseman" w:date="2018-09-07T07:55:00Z">
        <w:r w:rsidR="007965BC" w:rsidDel="001164B9">
          <w:rPr>
            <w:rFonts w:ascii="Times New Roman" w:eastAsia="Times New Roman" w:hAnsi="Times New Roman" w:cs="Times New Roman"/>
          </w:rPr>
          <w:delText>/</w:delText>
        </w:r>
      </w:del>
      <w:r w:rsidR="007965BC">
        <w:rPr>
          <w:rFonts w:ascii="Times New Roman" w:eastAsia="Times New Roman" w:hAnsi="Times New Roman" w:cs="Times New Roman"/>
        </w:rPr>
        <w:t xml:space="preserve">O </w:t>
      </w:r>
      <w:commentRangeEnd w:id="4"/>
      <w:r w:rsidR="001164B9">
        <w:rPr>
          <w:rStyle w:val="CommentReference"/>
        </w:rPr>
        <w:commentReference w:id="4"/>
      </w:r>
      <w:r w:rsidR="007965BC">
        <w:rPr>
          <w:rFonts w:ascii="Times New Roman" w:eastAsia="Times New Roman" w:hAnsi="Times New Roman" w:cs="Times New Roman"/>
        </w:rPr>
        <w:t xml:space="preserve">community. </w:t>
      </w:r>
      <w:commentRangeStart w:id="7"/>
      <w:r w:rsidR="007965BC">
        <w:rPr>
          <w:rFonts w:ascii="Times New Roman" w:eastAsia="Times New Roman" w:hAnsi="Times New Roman" w:cs="Times New Roman"/>
        </w:rPr>
        <w:t>By some measures, R has become one of the ten most popular programming languages (Cass, 2018)</w:t>
      </w:r>
      <w:r w:rsidR="00BE2BBD">
        <w:rPr>
          <w:rFonts w:ascii="Times New Roman" w:eastAsia="Times New Roman" w:hAnsi="Times New Roman" w:cs="Times New Roman"/>
        </w:rPr>
        <w:t xml:space="preserve"> and is growing in popularity nearly as quickly as the general-purpose programming language Python (Robinson, 2017)</w:t>
      </w:r>
      <w:r w:rsidR="00384108">
        <w:rPr>
          <w:rFonts w:ascii="Times New Roman" w:eastAsia="Times New Roman" w:hAnsi="Times New Roman" w:cs="Times New Roman"/>
        </w:rPr>
        <w:t xml:space="preserve">. R’s popularity may be partly due to the large ecosystem of support pages, </w:t>
      </w:r>
      <w:r w:rsidR="00384108">
        <w:rPr>
          <w:rFonts w:ascii="Times New Roman" w:eastAsia="Times New Roman" w:hAnsi="Times New Roman" w:cs="Times New Roman"/>
        </w:rPr>
        <w:lastRenderedPageBreak/>
        <w:t>books, blogs, tutorials, and R specific conferences.</w:t>
      </w:r>
      <w:r w:rsidR="00BE2BBD">
        <w:rPr>
          <w:rFonts w:ascii="Times New Roman" w:eastAsia="Times New Roman" w:hAnsi="Times New Roman" w:cs="Times New Roman"/>
        </w:rPr>
        <w:t xml:space="preserve"> Several R packages, including </w:t>
      </w:r>
      <w:proofErr w:type="spellStart"/>
      <w:r w:rsidR="00BE2BBD">
        <w:rPr>
          <w:rFonts w:ascii="Times New Roman" w:eastAsia="Times New Roman" w:hAnsi="Times New Roman" w:cs="Times New Roman"/>
        </w:rPr>
        <w:t>dplyr</w:t>
      </w:r>
      <w:proofErr w:type="spellEnd"/>
      <w:r w:rsidR="00063297">
        <w:rPr>
          <w:rFonts w:ascii="Times New Roman" w:eastAsia="Times New Roman" w:hAnsi="Times New Roman" w:cs="Times New Roman"/>
        </w:rPr>
        <w:t xml:space="preserve"> (Wickham, Franç</w:t>
      </w:r>
      <w:r w:rsidR="000E4D2E">
        <w:rPr>
          <w:rFonts w:ascii="Times New Roman" w:eastAsia="Times New Roman" w:hAnsi="Times New Roman" w:cs="Times New Roman"/>
        </w:rPr>
        <w:t>ois, Henry, and M</w:t>
      </w:r>
      <w:r w:rsidR="00063297">
        <w:rPr>
          <w:rFonts w:ascii="Times New Roman" w:eastAsia="Times New Roman" w:hAnsi="Times New Roman" w:cs="Times New Roman"/>
        </w:rPr>
        <w:t>ü</w:t>
      </w:r>
      <w:r w:rsidR="000E4D2E">
        <w:rPr>
          <w:rFonts w:ascii="Times New Roman" w:eastAsia="Times New Roman" w:hAnsi="Times New Roman" w:cs="Times New Roman"/>
        </w:rPr>
        <w:t>ller)</w:t>
      </w:r>
      <w:r w:rsidR="00BE2BBD">
        <w:rPr>
          <w:rFonts w:ascii="Times New Roman" w:eastAsia="Times New Roman" w:hAnsi="Times New Roman" w:cs="Times New Roman"/>
        </w:rPr>
        <w:t>, ggplot2</w:t>
      </w:r>
      <w:r w:rsidR="00063297">
        <w:rPr>
          <w:rFonts w:ascii="Times New Roman" w:eastAsia="Times New Roman" w:hAnsi="Times New Roman" w:cs="Times New Roman"/>
        </w:rPr>
        <w:t xml:space="preserve"> (Wickham, 2009)</w:t>
      </w:r>
      <w:r w:rsidR="00BE2BBD">
        <w:rPr>
          <w:rFonts w:ascii="Times New Roman" w:eastAsia="Times New Roman" w:hAnsi="Times New Roman" w:cs="Times New Roman"/>
        </w:rPr>
        <w:t xml:space="preserve">, and </w:t>
      </w:r>
      <w:proofErr w:type="spellStart"/>
      <w:proofErr w:type="gramStart"/>
      <w:r w:rsidR="00BE2BBD">
        <w:rPr>
          <w:rFonts w:ascii="Times New Roman" w:eastAsia="Times New Roman" w:hAnsi="Times New Roman" w:cs="Times New Roman"/>
        </w:rPr>
        <w:t>data.table</w:t>
      </w:r>
      <w:proofErr w:type="spellEnd"/>
      <w:proofErr w:type="gramEnd"/>
      <w:r w:rsidR="00063297">
        <w:rPr>
          <w:rFonts w:ascii="Times New Roman" w:eastAsia="Times New Roman" w:hAnsi="Times New Roman" w:cs="Times New Roman"/>
        </w:rPr>
        <w:t xml:space="preserve"> (</w:t>
      </w:r>
      <w:proofErr w:type="spellStart"/>
      <w:r w:rsidR="00063297">
        <w:rPr>
          <w:rFonts w:ascii="Times New Roman" w:eastAsia="Times New Roman" w:hAnsi="Times New Roman" w:cs="Times New Roman"/>
        </w:rPr>
        <w:t>Dowle</w:t>
      </w:r>
      <w:proofErr w:type="spellEnd"/>
      <w:r w:rsidR="00063297">
        <w:rPr>
          <w:rFonts w:ascii="Times New Roman" w:eastAsia="Times New Roman" w:hAnsi="Times New Roman" w:cs="Times New Roman"/>
        </w:rPr>
        <w:t xml:space="preserve"> and Srinivasan, 2018)</w:t>
      </w:r>
      <w:r w:rsidR="00BE2BBD">
        <w:rPr>
          <w:rFonts w:ascii="Times New Roman" w:eastAsia="Times New Roman" w:hAnsi="Times New Roman" w:cs="Times New Roman"/>
        </w:rPr>
        <w:t xml:space="preserve"> have over 12,000 mentions on Stack Overflow</w:t>
      </w:r>
      <w:r w:rsidR="0070439D">
        <w:rPr>
          <w:rFonts w:ascii="Times New Roman" w:eastAsia="Times New Roman" w:hAnsi="Times New Roman" w:cs="Times New Roman"/>
        </w:rPr>
        <w:t xml:space="preserve"> (Robinson, 2017)</w:t>
      </w:r>
      <w:r w:rsidR="00BE2BBD">
        <w:rPr>
          <w:rFonts w:ascii="Times New Roman" w:eastAsia="Times New Roman" w:hAnsi="Times New Roman" w:cs="Times New Roman"/>
        </w:rPr>
        <w:t>.</w:t>
      </w:r>
      <w:commentRangeEnd w:id="7"/>
      <w:r w:rsidR="001164B9">
        <w:rPr>
          <w:rStyle w:val="CommentReference"/>
        </w:rPr>
        <w:commentReference w:id="7"/>
      </w:r>
    </w:p>
    <w:p w14:paraId="2049318D" w14:textId="537AD27E"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This data is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the typical I</w:t>
      </w:r>
      <w:ins w:id="8" w:author="Ben Wiseman" w:date="2018-09-07T07:57:00Z">
        <w:r w:rsidR="001164B9">
          <w:rPr>
            <w:rFonts w:ascii="Times New Roman" w:eastAsia="Times New Roman" w:hAnsi="Times New Roman" w:cs="Times New Roman"/>
          </w:rPr>
          <w:t>-</w:t>
        </w:r>
      </w:ins>
      <w:del w:id="9" w:author="Ben Wiseman" w:date="2018-09-07T07:57:00Z">
        <w:r w:rsidR="009D603D" w:rsidDel="001164B9">
          <w:rPr>
            <w:rFonts w:ascii="Times New Roman" w:eastAsia="Times New Roman" w:hAnsi="Times New Roman" w:cs="Times New Roman"/>
          </w:rPr>
          <w:delText>/</w:delText>
        </w:r>
      </w:del>
      <w:r w:rsidR="009D603D">
        <w:rPr>
          <w:rFonts w:ascii="Times New Roman" w:eastAsia="Times New Roman" w:hAnsi="Times New Roman" w:cs="Times New Roman"/>
        </w:rPr>
        <w:t xml:space="preserve">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0EB96A7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ins w:id="10" w:author="Ben Wiseman" w:date="2018-09-07T07:58:00Z">
        <w:r w:rsidR="001164B9">
          <w:rPr>
            <w:rFonts w:ascii="Times New Roman" w:eastAsia="Times New Roman" w:hAnsi="Times New Roman" w:cs="Times New Roman"/>
          </w:rPr>
          <w:t xml:space="preserve">strongly </w:t>
        </w:r>
      </w:ins>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w:t>
      </w:r>
      <w:proofErr w:type="gramStart"/>
      <w:r>
        <w:rPr>
          <w:rFonts w:ascii="Times New Roman" w:eastAsia="Times New Roman" w:hAnsi="Times New Roman" w:cs="Times New Roman"/>
        </w:rPr>
        <w:t>at .</w:t>
      </w:r>
      <w:proofErr w:type="gramEnd"/>
      <w:r>
        <w:rPr>
          <w:rFonts w:ascii="Times New Roman" w:eastAsia="Times New Roman" w:hAnsi="Times New Roman" w:cs="Times New Roman"/>
        </w:rPr>
        <w:t xml:space="preserve">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1"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62E375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 To access the same data in R, one needs a way of communicating with servers using the appropriate protocols and then consuming and processing that information. </w:t>
      </w:r>
      <w:del w:id="11" w:author="Ben Wiseman" w:date="2018-09-07T08:04:00Z">
        <w:r w:rsidR="001217E4" w:rsidDel="00CB7F7E">
          <w:rPr>
            <w:rFonts w:ascii="Times New Roman" w:eastAsia="Times New Roman" w:hAnsi="Times New Roman" w:cs="Times New Roman"/>
          </w:rPr>
          <w:delText>The C library “</w:delText>
        </w:r>
        <w:r w:rsidR="00CC2753" w:rsidDel="00CB7F7E">
          <w:rPr>
            <w:rFonts w:ascii="Times New Roman" w:eastAsia="Times New Roman" w:hAnsi="Times New Roman" w:cs="Times New Roman"/>
          </w:rPr>
          <w:delText>libcurl</w:delText>
        </w:r>
        <w:r w:rsidR="001217E4" w:rsidDel="00CB7F7E">
          <w:rPr>
            <w:rFonts w:ascii="Times New Roman" w:eastAsia="Times New Roman" w:hAnsi="Times New Roman" w:cs="Times New Roman"/>
          </w:rPr>
          <w:delText xml:space="preserve">” was written to transfer data using </w:delText>
        </w:r>
        <w:r w:rsidR="001217E4" w:rsidDel="00CB7F7E">
          <w:rPr>
            <w:rFonts w:ascii="Times New Roman" w:eastAsia="Times New Roman" w:hAnsi="Times New Roman" w:cs="Times New Roman"/>
          </w:rPr>
          <w:lastRenderedPageBreak/>
          <w:delText xml:space="preserve">various protocols, including HTTP, FTP, IMAP. </w:delText>
        </w:r>
      </w:del>
      <w:r w:rsidR="001217E4">
        <w:rPr>
          <w:rFonts w:ascii="Times New Roman" w:eastAsia="Times New Roman" w:hAnsi="Times New Roman" w:cs="Times New Roman"/>
        </w:rPr>
        <w:t>R contains the</w:t>
      </w:r>
      <w:ins w:id="12" w:author="Ben Wiseman" w:date="2018-09-07T08:05:00Z">
        <w:r w:rsidR="00CB7F7E">
          <w:rPr>
            <w:rFonts w:ascii="Times New Roman" w:eastAsia="Times New Roman" w:hAnsi="Times New Roman" w:cs="Times New Roman"/>
          </w:rPr>
          <w:t xml:space="preserve"> “curl”</w:t>
        </w:r>
      </w:ins>
      <w:ins w:id="13" w:author="Ben Wiseman" w:date="2018-09-07T08:04:00Z">
        <w:r w:rsidR="00CB7F7E">
          <w:rPr>
            <w:rFonts w:ascii="Times New Roman" w:eastAsia="Times New Roman" w:hAnsi="Times New Roman" w:cs="Times New Roman"/>
          </w:rPr>
          <w:t xml:space="preserve"> </w:t>
        </w:r>
        <w:commentRangeStart w:id="14"/>
        <w:r w:rsidR="00CB7F7E">
          <w:rPr>
            <w:rFonts w:ascii="Times New Roman" w:eastAsia="Times New Roman" w:hAnsi="Times New Roman" w:cs="Times New Roman"/>
          </w:rPr>
          <w:t>package</w:t>
        </w:r>
        <w:commentRangeEnd w:id="14"/>
        <w:r w:rsidR="00CB7F7E">
          <w:rPr>
            <w:rStyle w:val="CommentReference"/>
          </w:rPr>
          <w:commentReference w:id="14"/>
        </w:r>
      </w:ins>
      <w:del w:id="15" w:author="Ben Wiseman" w:date="2018-09-07T08:04:00Z">
        <w:r w:rsidR="001217E4" w:rsidDel="00CB7F7E">
          <w:rPr>
            <w:rFonts w:ascii="Times New Roman" w:eastAsia="Times New Roman" w:hAnsi="Times New Roman" w:cs="Times New Roman"/>
          </w:rPr>
          <w:delText xml:space="preserve"> library</w:delText>
        </w:r>
      </w:del>
      <w:del w:id="16" w:author="Ben Wiseman" w:date="2018-09-07T08:05:00Z">
        <w:r w:rsidR="001217E4" w:rsidDel="00CB7F7E">
          <w:rPr>
            <w:rFonts w:ascii="Times New Roman" w:eastAsia="Times New Roman" w:hAnsi="Times New Roman" w:cs="Times New Roman"/>
          </w:rPr>
          <w:delText xml:space="preserve"> “curl”</w:delText>
        </w:r>
      </w:del>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ins w:id="17" w:author="Ben Wiseman" w:date="2018-09-07T08:04:00Z">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ins>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w:t>
      </w:r>
      <w:del w:id="18" w:author="Ben Wiseman" w:date="2018-09-07T08:04:00Z">
        <w:r w:rsidR="00C56217" w:rsidDel="00CB7F7E">
          <w:rPr>
            <w:rFonts w:ascii="Times New Roman" w:eastAsia="Times New Roman" w:hAnsi="Times New Roman" w:cs="Times New Roman"/>
          </w:rPr>
          <w:delText>library</w:delText>
        </w:r>
      </w:del>
      <w:r w:rsidR="00C56217">
        <w:rPr>
          <w:rFonts w:ascii="Times New Roman" w:eastAsia="Times New Roman" w:hAnsi="Times New Roman" w:cs="Times New Roman"/>
        </w:rPr>
        <w:t xml:space="preserve"> and the</w:t>
      </w:r>
      <w:del w:id="19" w:author="Ben Wiseman" w:date="2018-09-07T08:05:00Z">
        <w:r w:rsidR="00C56217" w:rsidDel="00CB7F7E">
          <w:rPr>
            <w:rFonts w:ascii="Times New Roman" w:eastAsia="Times New Roman" w:hAnsi="Times New Roman" w:cs="Times New Roman"/>
          </w:rPr>
          <w:delText xml:space="preserve"> library</w:delText>
        </w:r>
      </w:del>
      <w:r w:rsidR="00C56217">
        <w:rPr>
          <w:rFonts w:ascii="Times New Roman" w:eastAsia="Times New Roman" w:hAnsi="Times New Roman" w:cs="Times New Roman"/>
        </w:rPr>
        <w:t xml:space="preserv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ins w:id="20" w:author="Ben Wiseman" w:date="2018-09-07T08:05:00Z">
        <w:r w:rsidR="00CB7F7E">
          <w:rPr>
            <w:rFonts w:ascii="Times New Roman" w:eastAsia="Times New Roman" w:hAnsi="Times New Roman" w:cs="Times New Roman"/>
          </w:rPr>
          <w:t xml:space="preserve"> package </w:t>
        </w:r>
      </w:ins>
      <w:del w:id="21" w:author="Ben Wiseman" w:date="2018-09-07T08:05:00Z">
        <w:r w:rsidR="00C56217" w:rsidDel="00CB7F7E">
          <w:rPr>
            <w:rFonts w:ascii="Times New Roman" w:eastAsia="Times New Roman" w:hAnsi="Times New Roman" w:cs="Times New Roman"/>
          </w:rPr>
          <w:delText xml:space="preserve"> </w:delText>
        </w:r>
      </w:del>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2"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414C4C48"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package (</w:t>
      </w:r>
      <w:r w:rsidR="00AA7C45">
        <w:rPr>
          <w:rFonts w:ascii="Times New Roman" w:eastAsia="Times New Roman" w:hAnsi="Times New Roman" w:cs="Times New Roman"/>
        </w:rPr>
        <w:t>Gentry, 2015)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586954C"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 xml:space="preserve">scraping data from Twitter that mentions particular companies and financial data of those companies. We will explain how to process and clean the data using tools in R, and we will use sentiment analysis to compare the type of Tweet with financial information from the </w:t>
      </w:r>
      <w:r w:rsidR="00BB7FBE">
        <w:rPr>
          <w:rFonts w:ascii="Times New Roman" w:eastAsia="Times New Roman" w:hAnsi="Times New Roman" w:cs="Times New Roman"/>
        </w:rPr>
        <w:lastRenderedPageBreak/>
        <w:t>companies. The latter topic is not intended for in-depth exploration but, rather, provides a</w:t>
      </w:r>
      <w:ins w:id="22" w:author="Ben Wiseman" w:date="2018-09-07T08:07:00Z">
        <w:r w:rsidR="00CB7F7E">
          <w:rPr>
            <w:rFonts w:ascii="Times New Roman" w:eastAsia="Times New Roman" w:hAnsi="Times New Roman" w:cs="Times New Roman"/>
          </w:rPr>
          <w:t xml:space="preserve"> more</w:t>
        </w:r>
      </w:ins>
      <w:del w:id="23" w:author="Ben Wiseman" w:date="2018-09-07T08:07:00Z">
        <w:r w:rsidR="00BB7FBE" w:rsidDel="00CB7F7E">
          <w:rPr>
            <w:rFonts w:ascii="Times New Roman" w:eastAsia="Times New Roman" w:hAnsi="Times New Roman" w:cs="Times New Roman"/>
          </w:rPr>
          <w:delText>n</w:delText>
        </w:r>
      </w:del>
      <w:r w:rsidR="00BB7FBE">
        <w:rPr>
          <w:rFonts w:ascii="Times New Roman" w:eastAsia="Times New Roman" w:hAnsi="Times New Roman" w:cs="Times New Roman"/>
        </w:rPr>
        <w:t xml:space="preserve"> complete 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ins w:id="24" w:author="Ben Wiseman" w:date="2018-09-07T08:08:00Z">
        <w:r w:rsidR="00CB7F7E">
          <w:rPr>
            <w:rFonts w:ascii="Times New Roman" w:eastAsia="Times New Roman" w:hAnsi="Times New Roman" w:cs="Times New Roman"/>
            <w:b/>
          </w:rPr>
          <w:t>-</w:t>
        </w:r>
      </w:ins>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402E9330" w:rsidR="003756E2" w:rsidRDefault="003756E2" w:rsidP="00446ED5">
      <w:pPr>
        <w:spacing w:after="120" w:line="240" w:lineRule="auto"/>
        <w:rPr>
          <w:ins w:id="25" w:author="Ben Wiseman" w:date="2018-09-07T08:08:00Z"/>
        </w:rPr>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rPr>
          <w:ins w:id="26" w:author="Ben Wiseman" w:date="2018-09-07T08:08:00Z"/>
        </w:rPr>
      </w:pPr>
    </w:p>
    <w:p w14:paraId="617BC320" w14:textId="5D261703" w:rsidR="00CB7F7E" w:rsidRDefault="00CB7F7E" w:rsidP="00446ED5">
      <w:pPr>
        <w:spacing w:after="120" w:line="240" w:lineRule="auto"/>
        <w:rPr>
          <w:ins w:id="27" w:author="Ben Wiseman" w:date="2018-09-07T08:18:00Z"/>
        </w:rPr>
      </w:pPr>
      <w:ins w:id="28" w:author="Ben Wiseman" w:date="2018-09-07T08:08:00Z">
        <w:r>
          <w:t xml:space="preserve">Ben Wiseman is a </w:t>
        </w:r>
      </w:ins>
      <w:ins w:id="29" w:author="Ben Wiseman" w:date="2018-09-07T08:09:00Z">
        <w:r>
          <w:t xml:space="preserve">Data Science developer at the Korn Ferry Institute </w:t>
        </w:r>
      </w:ins>
      <w:ins w:id="30" w:author="Ben Wiseman" w:date="2018-09-07T08:10:00Z">
        <w:r>
          <w:t>responsible for maintaining and developing R-based automation tools</w:t>
        </w:r>
      </w:ins>
      <w:ins w:id="31" w:author="Ben Wiseman" w:date="2018-09-07T08:11:00Z">
        <w:r>
          <w:t xml:space="preserve">, models, reports, and </w:t>
        </w:r>
        <w:r w:rsidR="008C6D7F">
          <w:t xml:space="preserve">user interfaces. </w:t>
        </w:r>
      </w:ins>
      <w:ins w:id="32" w:author="Ben Wiseman" w:date="2018-09-07T08:13:00Z">
        <w:r w:rsidR="008C6D7F">
          <w:t>He has publications in entomology, ecology, and molecular evolution</w:t>
        </w:r>
      </w:ins>
      <w:ins w:id="33" w:author="Ben Wiseman" w:date="2018-09-07T08:14:00Z">
        <w:r w:rsidR="008C6D7F">
          <w:t xml:space="preserve"> and has worked with </w:t>
        </w:r>
      </w:ins>
      <w:ins w:id="34" w:author="Ben Wiseman" w:date="2018-09-07T08:19:00Z">
        <w:r w:rsidR="008C6D7F">
          <w:t xml:space="preserve">and trained </w:t>
        </w:r>
      </w:ins>
      <w:ins w:id="35" w:author="Ben Wiseman" w:date="2018-09-07T08:14:00Z">
        <w:r w:rsidR="008C6D7F">
          <w:t>numerous clients in the military, public, and private sectors</w:t>
        </w:r>
      </w:ins>
      <w:ins w:id="36" w:author="Ben Wiseman" w:date="2018-09-07T08:15:00Z">
        <w:r w:rsidR="008C6D7F">
          <w:t xml:space="preserve"> on a wide range of applications</w:t>
        </w:r>
      </w:ins>
      <w:ins w:id="37" w:author="Ben Wiseman" w:date="2018-09-07T08:14:00Z">
        <w:r w:rsidR="008C6D7F">
          <w:t xml:space="preserve">. </w:t>
        </w:r>
      </w:ins>
      <w:ins w:id="38" w:author="Ben Wiseman" w:date="2018-09-07T08:15:00Z">
        <w:r w:rsidR="008C6D7F">
          <w:t>Ben received his MSc from Lincoln University (New Zealand) in applie</w:t>
        </w:r>
      </w:ins>
      <w:ins w:id="39" w:author="Ben Wiseman" w:date="2018-09-07T08:16:00Z">
        <w:r w:rsidR="008C6D7F">
          <w:t>d</w:t>
        </w:r>
      </w:ins>
      <w:ins w:id="40" w:author="Ben Wiseman" w:date="2018-09-07T08:15:00Z">
        <w:r w:rsidR="008C6D7F">
          <w:t xml:space="preserve"> statistical modelling where he </w:t>
        </w:r>
      </w:ins>
      <w:ins w:id="41" w:author="Ben Wiseman" w:date="2018-09-07T08:16:00Z">
        <w:r w:rsidR="008C6D7F">
          <w:t xml:space="preserve">developed a user-facing geospatial AI platform for DOCs predator monitoring and control systems. </w:t>
        </w:r>
      </w:ins>
    </w:p>
    <w:p w14:paraId="45F31A01" w14:textId="1A397906" w:rsidR="008C6D7F" w:rsidRDefault="008C6D7F" w:rsidP="00446ED5">
      <w:pPr>
        <w:spacing w:after="120" w:line="240" w:lineRule="auto"/>
        <w:rPr>
          <w:ins w:id="42" w:author="Ben Wiseman" w:date="2018-09-07T08:18:00Z"/>
        </w:rPr>
      </w:pPr>
    </w:p>
    <w:p w14:paraId="29E49ACC" w14:textId="7C9D4D33" w:rsidR="008C6D7F" w:rsidRPr="003756E2" w:rsidRDefault="008C6D7F" w:rsidP="00446ED5">
      <w:pPr>
        <w:spacing w:after="120" w:line="240" w:lineRule="auto"/>
      </w:pPr>
      <w:ins w:id="43" w:author="Ben Wiseman" w:date="2018-09-07T08:18:00Z">
        <w:r>
          <w:t>[[I don’t know how much detail about non-psychology stuff is relevant]]</w:t>
        </w:r>
      </w:ins>
    </w:p>
    <w:p w14:paraId="1164F3D2" w14:textId="5F299419" w:rsidR="001B7057" w:rsidRDefault="005F6C17">
      <w:pPr>
        <w:rPr>
          <w:ins w:id="44" w:author="Ben Wiseman" w:date="2018-09-07T08:08:00Z"/>
        </w:rPr>
      </w:pPr>
      <w:r>
        <w:br w:type="page"/>
      </w:r>
    </w:p>
    <w:p w14:paraId="59237439" w14:textId="77777777" w:rsidR="00CB7F7E" w:rsidRDefault="00CB7F7E"/>
    <w:p w14:paraId="68EA84AC" w14:textId="77777777" w:rsidR="001B7057" w:rsidRDefault="001B7057"/>
    <w:p w14:paraId="07F0A779" w14:textId="77777777" w:rsidR="001B7057" w:rsidRDefault="005F6C17">
      <w:pPr>
        <w:spacing w:after="120" w:line="480" w:lineRule="auto"/>
        <w:jc w:val="center"/>
      </w:pPr>
      <w:r>
        <w:rPr>
          <w:rFonts w:ascii="Times New Roman" w:eastAsia="Times New Roman" w:hAnsi="Times New Roman" w:cs="Times New Roman"/>
          <w:b/>
        </w:rPr>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432D7C65"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4"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lastRenderedPageBreak/>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269F593C" w14:textId="0B8DBE18" w:rsidR="003340FA" w:rsidRDefault="003340F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1AA5E704" w14:textId="77777777"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99C444A" w:rsidR="00282722" w:rsidRDefault="00282722" w:rsidP="00282722">
      <w:pPr>
        <w:spacing w:after="0"/>
        <w:ind w:firstLine="720"/>
      </w:pPr>
      <w:r>
        <w:t>0.5-0).</w:t>
      </w:r>
    </w:p>
    <w:p w14:paraId="5345F4B4" w14:textId="77BBA3E6"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406364BC" w14:textId="1457ED0D"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5A3E3923" w:rsidR="00985D48" w:rsidRDefault="00985D48" w:rsidP="00686156">
      <w:pPr>
        <w:spacing w:after="0"/>
        <w:rPr>
          <w:ins w:id="45" w:author="Ben Wiseman" w:date="2018-09-07T13:59:00Z"/>
        </w:rPr>
      </w:pPr>
      <w:r>
        <w:t>Analysis of Psychological Data for Graduate Students</w:t>
      </w:r>
    </w:p>
    <w:p w14:paraId="2022DE0A" w14:textId="74ACF5CE" w:rsidR="00164DC1" w:rsidRDefault="00164DC1" w:rsidP="00686156">
      <w:pPr>
        <w:spacing w:after="0"/>
        <w:rPr>
          <w:ins w:id="46" w:author="Ben Wiseman" w:date="2018-09-07T13:59:00Z"/>
        </w:rPr>
      </w:pPr>
    </w:p>
    <w:p w14:paraId="2A5EC750" w14:textId="11111C0F" w:rsidR="00164DC1" w:rsidRDefault="00164DC1">
      <w:pPr>
        <w:rPr>
          <w:ins w:id="47" w:author="Ben Wiseman" w:date="2018-09-07T13:59:00Z"/>
        </w:rPr>
      </w:pPr>
      <w:ins w:id="48" w:author="Ben Wiseman" w:date="2018-09-07T13:59:00Z">
        <w:r>
          <w:br w:type="page"/>
        </w:r>
      </w:ins>
    </w:p>
    <w:p w14:paraId="173472C7" w14:textId="77777777" w:rsidR="00164DC1" w:rsidRDefault="00164DC1" w:rsidP="00164DC1">
      <w:pPr>
        <w:spacing w:after="0" w:line="240" w:lineRule="auto"/>
        <w:jc w:val="center"/>
        <w:rPr>
          <w:ins w:id="49" w:author="Ben Wiseman" w:date="2018-09-07T13:59:00Z"/>
        </w:rPr>
      </w:pPr>
      <w:ins w:id="50" w:author="Ben Wiseman" w:date="2018-09-07T13:59:00Z">
        <w:r>
          <w:lastRenderedPageBreak/>
          <w:t xml:space="preserve">Steven </w:t>
        </w:r>
        <w:proofErr w:type="spellStart"/>
        <w:r>
          <w:t>Nydick</w:t>
        </w:r>
        <w:proofErr w:type="spellEnd"/>
      </w:ins>
    </w:p>
    <w:p w14:paraId="5223ED4C" w14:textId="77777777" w:rsidR="00164DC1" w:rsidRDefault="00164DC1" w:rsidP="00164DC1">
      <w:pPr>
        <w:spacing w:after="0" w:line="240" w:lineRule="auto"/>
        <w:jc w:val="center"/>
        <w:rPr>
          <w:ins w:id="51" w:author="Ben Wiseman" w:date="2018-09-07T13:59:00Z"/>
        </w:rPr>
      </w:pPr>
      <w:ins w:id="52" w:author="Ben Wiseman" w:date="2018-09-07T13:59:00Z">
        <w:r>
          <w:t>Email: Steven.Nydick@KornFerry.com</w:t>
        </w:r>
      </w:ins>
    </w:p>
    <w:p w14:paraId="47534E82" w14:textId="77777777" w:rsidR="00164DC1" w:rsidRPr="00282722" w:rsidRDefault="00164DC1" w:rsidP="00164DC1">
      <w:pPr>
        <w:rPr>
          <w:ins w:id="53" w:author="Ben Wiseman" w:date="2018-09-07T13:59:00Z"/>
          <w:b/>
        </w:rPr>
      </w:pPr>
      <w:ins w:id="54" w:author="Ben Wiseman" w:date="2018-09-07T13:59:00Z">
        <w:r w:rsidRPr="00282722">
          <w:rPr>
            <w:b/>
          </w:rPr>
          <w:t>Education:</w:t>
        </w:r>
      </w:ins>
    </w:p>
    <w:p w14:paraId="02148824" w14:textId="72ED6E4B" w:rsidR="00164DC1" w:rsidRDefault="00164DC1" w:rsidP="00164DC1">
      <w:pPr>
        <w:spacing w:after="0"/>
        <w:rPr>
          <w:ins w:id="55" w:author="Ben Wiseman" w:date="2018-09-07T13:59:00Z"/>
        </w:rPr>
      </w:pPr>
      <w:ins w:id="56" w:author="Ben Wiseman" w:date="2018-09-07T13:59:00Z">
        <w:r>
          <w:t xml:space="preserve">MS, </w:t>
        </w:r>
      </w:ins>
      <w:ins w:id="57" w:author="Ben Wiseman" w:date="2018-09-07T14:00:00Z">
        <w:r>
          <w:t>Lincoln University</w:t>
        </w:r>
      </w:ins>
      <w:ins w:id="58" w:author="Ben Wiseman" w:date="2018-09-07T13:59:00Z">
        <w:r>
          <w:t>,</w:t>
        </w:r>
      </w:ins>
      <w:ins w:id="59" w:author="Ben Wiseman" w:date="2018-09-07T14:01:00Z">
        <w:r>
          <w:t xml:space="preserve"> Applied</w:t>
        </w:r>
      </w:ins>
      <w:ins w:id="60" w:author="Ben Wiseman" w:date="2018-09-07T13:59:00Z">
        <w:r>
          <w:t xml:space="preserve"> Statistics, 201</w:t>
        </w:r>
      </w:ins>
      <w:ins w:id="61" w:author="Ben Wiseman" w:date="2018-09-07T14:01:00Z">
        <w:r>
          <w:t>5</w:t>
        </w:r>
      </w:ins>
      <w:ins w:id="62" w:author="Ben Wiseman" w:date="2018-09-07T13:59:00Z">
        <w:r>
          <w:t>.</w:t>
        </w:r>
      </w:ins>
    </w:p>
    <w:p w14:paraId="63B74EA7" w14:textId="77777777" w:rsidR="00164DC1" w:rsidRDefault="00164DC1" w:rsidP="00164DC1">
      <w:pPr>
        <w:spacing w:after="0"/>
        <w:rPr>
          <w:ins w:id="63" w:author="Ben Wiseman" w:date="2018-09-07T13:59:00Z"/>
        </w:rPr>
      </w:pPr>
    </w:p>
    <w:p w14:paraId="0A515468" w14:textId="1B5CEA35" w:rsidR="00164DC1" w:rsidRDefault="00164DC1" w:rsidP="00164DC1">
      <w:pPr>
        <w:spacing w:after="0"/>
        <w:rPr>
          <w:ins w:id="64" w:author="Ben Wiseman" w:date="2018-09-07T13:59:00Z"/>
        </w:rPr>
      </w:pPr>
      <w:ins w:id="65" w:author="Ben Wiseman" w:date="2018-09-07T13:59:00Z">
        <w:r>
          <w:t xml:space="preserve">BS, </w:t>
        </w:r>
      </w:ins>
      <w:ins w:id="66" w:author="Ben Wiseman" w:date="2018-09-07T14:02:00Z">
        <w:r>
          <w:t>Lincoln University</w:t>
        </w:r>
      </w:ins>
      <w:ins w:id="67" w:author="Ben Wiseman" w:date="2018-09-07T13:59:00Z">
        <w:r>
          <w:t xml:space="preserve">, </w:t>
        </w:r>
      </w:ins>
      <w:ins w:id="68" w:author="Ben Wiseman" w:date="2018-09-07T14:02:00Z">
        <w:r>
          <w:t>Biostatistics</w:t>
        </w:r>
      </w:ins>
      <w:ins w:id="69" w:author="Ben Wiseman" w:date="2018-09-07T13:59:00Z">
        <w:r>
          <w:t>, 20</w:t>
        </w:r>
      </w:ins>
      <w:ins w:id="70" w:author="Ben Wiseman" w:date="2018-09-07T14:03:00Z">
        <w:r>
          <w:t>13</w:t>
        </w:r>
      </w:ins>
      <w:ins w:id="71" w:author="Ben Wiseman" w:date="2018-09-07T13:59:00Z">
        <w:r>
          <w:t>.</w:t>
        </w:r>
      </w:ins>
    </w:p>
    <w:p w14:paraId="6D1FD74C" w14:textId="77777777" w:rsidR="00164DC1" w:rsidRDefault="00164DC1" w:rsidP="00164DC1">
      <w:pPr>
        <w:spacing w:after="0"/>
        <w:rPr>
          <w:ins w:id="72" w:author="Ben Wiseman" w:date="2018-09-07T13:59:00Z"/>
        </w:rPr>
      </w:pPr>
    </w:p>
    <w:p w14:paraId="79935D51" w14:textId="77777777" w:rsidR="00164DC1" w:rsidRPr="00282722" w:rsidRDefault="00164DC1" w:rsidP="00164DC1">
      <w:pPr>
        <w:rPr>
          <w:ins w:id="73" w:author="Ben Wiseman" w:date="2018-09-07T13:59:00Z"/>
          <w:b/>
        </w:rPr>
      </w:pPr>
      <w:ins w:id="74" w:author="Ben Wiseman" w:date="2018-09-07T13:59:00Z">
        <w:r w:rsidRPr="00282722">
          <w:rPr>
            <w:b/>
          </w:rPr>
          <w:t xml:space="preserve">Professional Experience: </w:t>
        </w:r>
      </w:ins>
    </w:p>
    <w:p w14:paraId="256FDD0C" w14:textId="77777777" w:rsidR="00164DC1" w:rsidRDefault="00164DC1" w:rsidP="00164DC1">
      <w:pPr>
        <w:spacing w:after="0"/>
        <w:rPr>
          <w:ins w:id="75" w:author="Ben Wiseman" w:date="2018-09-07T13:59:00Z"/>
        </w:rPr>
      </w:pPr>
      <w:ins w:id="76" w:author="Ben Wiseman" w:date="2018-09-07T13:59:00Z">
        <w:r>
          <w:t>Data Scientist Developer, Korn Ferry, 2018 – Present.</w:t>
        </w:r>
      </w:ins>
    </w:p>
    <w:p w14:paraId="4F7FC922" w14:textId="4680B1C2" w:rsidR="00164DC1" w:rsidRDefault="00164DC1" w:rsidP="00164DC1">
      <w:pPr>
        <w:spacing w:after="0"/>
        <w:rPr>
          <w:ins w:id="77" w:author="Ben Wiseman" w:date="2018-09-07T13:59:00Z"/>
        </w:rPr>
      </w:pPr>
      <w:ins w:id="78" w:author="Ben Wiseman" w:date="2018-09-07T14:03:00Z">
        <w:r>
          <w:t>Owner</w:t>
        </w:r>
      </w:ins>
      <w:ins w:id="79" w:author="Ben Wiseman" w:date="2018-09-07T13:59:00Z">
        <w:r>
          <w:t xml:space="preserve">, </w:t>
        </w:r>
      </w:ins>
      <w:ins w:id="80" w:author="Ben Wiseman" w:date="2018-09-07T14:04:00Z">
        <w:r>
          <w:t>Wiseman Analytics</w:t>
        </w:r>
      </w:ins>
      <w:ins w:id="81" w:author="Ben Wiseman" w:date="2018-09-07T13:59:00Z">
        <w:r>
          <w:t>, 2016 – 2018.</w:t>
        </w:r>
      </w:ins>
    </w:p>
    <w:p w14:paraId="74540AE5" w14:textId="38DC2030" w:rsidR="00164DC1" w:rsidRDefault="00164DC1" w:rsidP="00164DC1">
      <w:pPr>
        <w:spacing w:after="0"/>
        <w:rPr>
          <w:ins w:id="82" w:author="Ben Wiseman" w:date="2018-09-07T13:59:00Z"/>
        </w:rPr>
      </w:pPr>
      <w:ins w:id="83" w:author="Ben Wiseman" w:date="2018-09-07T14:04:00Z">
        <w:r>
          <w:t>Information Services</w:t>
        </w:r>
      </w:ins>
      <w:ins w:id="84" w:author="Ben Wiseman" w:date="2018-09-07T13:59:00Z">
        <w:r>
          <w:t xml:space="preserve">, </w:t>
        </w:r>
      </w:ins>
      <w:ins w:id="85" w:author="Ben Wiseman" w:date="2018-09-07T14:04:00Z">
        <w:r>
          <w:t>DHS</w:t>
        </w:r>
      </w:ins>
      <w:ins w:id="86" w:author="Ben Wiseman" w:date="2018-09-07T13:59:00Z">
        <w:r>
          <w:t>, 201</w:t>
        </w:r>
      </w:ins>
      <w:ins w:id="87" w:author="Ben Wiseman" w:date="2018-09-07T14:04:00Z">
        <w:r>
          <w:t>5</w:t>
        </w:r>
      </w:ins>
      <w:ins w:id="88" w:author="Ben Wiseman" w:date="2018-09-07T13:59:00Z">
        <w:r>
          <w:t xml:space="preserve"> – 2016.</w:t>
        </w:r>
      </w:ins>
    </w:p>
    <w:p w14:paraId="5732E275" w14:textId="549DC7E9" w:rsidR="00164DC1" w:rsidRDefault="00164DC1" w:rsidP="00164DC1">
      <w:pPr>
        <w:spacing w:after="0"/>
        <w:rPr>
          <w:ins w:id="89" w:author="Ben Wiseman" w:date="2018-09-07T13:59:00Z"/>
        </w:rPr>
      </w:pPr>
      <w:ins w:id="90" w:author="Ben Wiseman" w:date="2018-09-07T14:05:00Z">
        <w:r>
          <w:t>Instructor</w:t>
        </w:r>
      </w:ins>
      <w:ins w:id="91" w:author="Ben Wiseman" w:date="2018-09-07T13:59:00Z">
        <w:r>
          <w:t xml:space="preserve">, </w:t>
        </w:r>
      </w:ins>
      <w:ins w:id="92" w:author="Ben Wiseman" w:date="2018-09-07T14:05:00Z">
        <w:r>
          <w:t>Lincoln University</w:t>
        </w:r>
      </w:ins>
      <w:ins w:id="93" w:author="Ben Wiseman" w:date="2018-09-07T13:59:00Z">
        <w:r>
          <w:t xml:space="preserve">, 2013 – </w:t>
        </w:r>
      </w:ins>
      <w:ins w:id="94" w:author="Ben Wiseman" w:date="2018-09-07T14:05:00Z">
        <w:r>
          <w:t>2014</w:t>
        </w:r>
      </w:ins>
      <w:ins w:id="95" w:author="Ben Wiseman" w:date="2018-09-07T13:59:00Z">
        <w:r>
          <w:t>.</w:t>
        </w:r>
      </w:ins>
    </w:p>
    <w:p w14:paraId="562698AA" w14:textId="2560DC2A" w:rsidR="00164DC1" w:rsidRDefault="00164DC1" w:rsidP="00164DC1">
      <w:pPr>
        <w:spacing w:after="0"/>
        <w:rPr>
          <w:ins w:id="96" w:author="Ben Wiseman" w:date="2018-09-07T13:59:00Z"/>
        </w:rPr>
      </w:pPr>
      <w:ins w:id="97" w:author="Ben Wiseman" w:date="2018-09-07T14:06:00Z">
        <w:r>
          <w:t>Research Assistant</w:t>
        </w:r>
      </w:ins>
      <w:ins w:id="98" w:author="Ben Wiseman" w:date="2018-09-07T13:59:00Z">
        <w:r>
          <w:t xml:space="preserve">, </w:t>
        </w:r>
      </w:ins>
      <w:ins w:id="99" w:author="Ben Wiseman" w:date="2018-09-07T14:06:00Z">
        <w:r>
          <w:t>Lincoln University</w:t>
        </w:r>
      </w:ins>
      <w:ins w:id="100" w:author="Ben Wiseman" w:date="2018-09-07T13:59:00Z">
        <w:r>
          <w:t>, 201</w:t>
        </w:r>
      </w:ins>
      <w:ins w:id="101" w:author="Ben Wiseman" w:date="2018-09-07T14:06:00Z">
        <w:r>
          <w:t>1</w:t>
        </w:r>
      </w:ins>
      <w:ins w:id="102" w:author="Ben Wiseman" w:date="2018-09-07T13:59:00Z">
        <w:r>
          <w:t xml:space="preserve"> – 20</w:t>
        </w:r>
      </w:ins>
      <w:ins w:id="103" w:author="Ben Wiseman" w:date="2018-09-07T14:06:00Z">
        <w:r>
          <w:t>15</w:t>
        </w:r>
      </w:ins>
      <w:ins w:id="104" w:author="Ben Wiseman" w:date="2018-09-07T13:59:00Z">
        <w:r>
          <w:t>.</w:t>
        </w:r>
      </w:ins>
    </w:p>
    <w:p w14:paraId="21BB9CC2" w14:textId="7F3D9EF6" w:rsidR="00164DC1" w:rsidRDefault="00164DC1" w:rsidP="00164DC1">
      <w:pPr>
        <w:spacing w:after="0"/>
        <w:rPr>
          <w:ins w:id="105" w:author="Ben Wiseman" w:date="2018-09-07T13:59:00Z"/>
        </w:rPr>
      </w:pPr>
      <w:ins w:id="106" w:author="Ben Wiseman" w:date="2018-09-07T14:06:00Z">
        <w:r>
          <w:t>Research Assistant, Seoul National University</w:t>
        </w:r>
      </w:ins>
      <w:ins w:id="107" w:author="Ben Wiseman" w:date="2018-09-07T13:59:00Z">
        <w:r>
          <w:t>, 201</w:t>
        </w:r>
      </w:ins>
      <w:ins w:id="108" w:author="Ben Wiseman" w:date="2018-09-07T14:07:00Z">
        <w:r>
          <w:t>1</w:t>
        </w:r>
      </w:ins>
      <w:ins w:id="109" w:author="Ben Wiseman" w:date="2018-09-07T13:59:00Z">
        <w:r>
          <w:t>.</w:t>
        </w:r>
      </w:ins>
    </w:p>
    <w:p w14:paraId="357980A4" w14:textId="77777777" w:rsidR="00164DC1" w:rsidRDefault="00164DC1" w:rsidP="00164DC1">
      <w:pPr>
        <w:spacing w:after="0"/>
        <w:rPr>
          <w:ins w:id="110" w:author="Ben Wiseman" w:date="2018-09-07T13:59:00Z"/>
        </w:rPr>
      </w:pPr>
      <w:ins w:id="111" w:author="Ben Wiseman" w:date="2018-09-07T13:59:00Z">
        <w:r>
          <w:t>Graduate Instructor/Section Leader, University of Minnesota, 2007 – 2013.</w:t>
        </w:r>
      </w:ins>
    </w:p>
    <w:p w14:paraId="1148D5F8" w14:textId="77777777" w:rsidR="00164DC1" w:rsidRDefault="00164DC1" w:rsidP="00164DC1">
      <w:pPr>
        <w:spacing w:after="0"/>
        <w:rPr>
          <w:ins w:id="112" w:author="Ben Wiseman" w:date="2018-09-07T13:59:00Z"/>
        </w:rPr>
      </w:pPr>
    </w:p>
    <w:p w14:paraId="32453C06" w14:textId="77777777" w:rsidR="00164DC1" w:rsidRPr="00282722" w:rsidRDefault="00164DC1" w:rsidP="00164DC1">
      <w:pPr>
        <w:spacing w:after="0"/>
        <w:rPr>
          <w:ins w:id="113" w:author="Ben Wiseman" w:date="2018-09-07T13:59:00Z"/>
          <w:b/>
        </w:rPr>
      </w:pPr>
      <w:ins w:id="114" w:author="Ben Wiseman" w:date="2018-09-07T13:59:00Z">
        <w:r w:rsidRPr="00282722">
          <w:rPr>
            <w:b/>
          </w:rPr>
          <w:t>Awards:</w:t>
        </w:r>
      </w:ins>
    </w:p>
    <w:p w14:paraId="3D11375A" w14:textId="60C3089A" w:rsidR="00164DC1" w:rsidRDefault="00164DC1" w:rsidP="00164DC1">
      <w:pPr>
        <w:spacing w:after="0"/>
        <w:rPr>
          <w:ins w:id="115" w:author="Ben Wiseman" w:date="2018-09-07T14:11:00Z"/>
        </w:rPr>
      </w:pPr>
    </w:p>
    <w:p w14:paraId="352DE931" w14:textId="203C6391" w:rsidR="00707C4D" w:rsidRDefault="00707C4D" w:rsidP="00164DC1">
      <w:pPr>
        <w:spacing w:after="0"/>
        <w:rPr>
          <w:ins w:id="116" w:author="Ben Wiseman" w:date="2018-09-07T14:11:00Z"/>
        </w:rPr>
      </w:pPr>
      <w:ins w:id="117" w:author="Ben Wiseman" w:date="2018-09-07T14:11:00Z">
        <w:r>
          <w:t>Freemasons university scholarship</w:t>
        </w:r>
      </w:ins>
    </w:p>
    <w:p w14:paraId="47C47FC0" w14:textId="6B75C21D" w:rsidR="00707C4D" w:rsidRDefault="00707C4D" w:rsidP="00164DC1">
      <w:pPr>
        <w:spacing w:after="0"/>
        <w:rPr>
          <w:ins w:id="118" w:author="Ben Wiseman" w:date="2018-09-07T14:13:00Z"/>
        </w:rPr>
      </w:pPr>
      <w:ins w:id="119" w:author="Ben Wiseman" w:date="2018-09-07T14:11:00Z">
        <w:r>
          <w:t>Forest and Bird research award</w:t>
        </w:r>
      </w:ins>
    </w:p>
    <w:p w14:paraId="1FA4B91D" w14:textId="004241B2" w:rsidR="00707C4D" w:rsidRDefault="00707C4D" w:rsidP="00164DC1">
      <w:pPr>
        <w:spacing w:after="0"/>
        <w:rPr>
          <w:ins w:id="120" w:author="Ben Wiseman" w:date="2018-09-07T14:11:00Z"/>
        </w:rPr>
      </w:pPr>
      <w:ins w:id="121" w:author="Ben Wiseman" w:date="2018-09-07T14:13:00Z">
        <w:r>
          <w:t>AGLS research scholarship</w:t>
        </w:r>
      </w:ins>
    </w:p>
    <w:p w14:paraId="6CDAEE5F" w14:textId="77777777" w:rsidR="00707C4D" w:rsidRDefault="00707C4D" w:rsidP="00164DC1">
      <w:pPr>
        <w:spacing w:after="0"/>
        <w:rPr>
          <w:ins w:id="122" w:author="Ben Wiseman" w:date="2018-09-07T13:59:00Z"/>
        </w:rPr>
      </w:pPr>
    </w:p>
    <w:p w14:paraId="6B98537B" w14:textId="2AD2C140" w:rsidR="00164DC1" w:rsidRDefault="00164DC1" w:rsidP="00164DC1">
      <w:pPr>
        <w:spacing w:after="0"/>
        <w:rPr>
          <w:ins w:id="123" w:author="Ben Wiseman" w:date="2018-09-07T13:59:00Z"/>
        </w:rPr>
      </w:pPr>
      <w:ins w:id="124" w:author="Ben Wiseman" w:date="2018-09-07T13:59:00Z">
        <w:r>
          <w:rPr>
            <w:b/>
          </w:rPr>
          <w:t>Manuscripts Published and In Press:</w:t>
        </w:r>
      </w:ins>
    </w:p>
    <w:p w14:paraId="1211E2A0" w14:textId="52D3D683" w:rsidR="00164DC1" w:rsidRPr="00707C4D" w:rsidRDefault="00164DC1" w:rsidP="00164DC1">
      <w:pPr>
        <w:spacing w:after="0"/>
        <w:rPr>
          <w:ins w:id="125" w:author="Ben Wiseman" w:date="2018-09-07T14:08:00Z"/>
          <w:rPrChange w:id="126" w:author="Ben Wiseman" w:date="2018-09-07T14:12:00Z">
            <w:rPr>
              <w:ins w:id="127" w:author="Ben Wiseman" w:date="2018-09-07T14:08:00Z"/>
              <w:b/>
            </w:rPr>
          </w:rPrChange>
        </w:rPr>
      </w:pPr>
      <w:proofErr w:type="gramStart"/>
      <w:ins w:id="128" w:author="Ben Wiseman" w:date="2018-09-07T14:08:00Z">
        <w:r w:rsidRPr="00707C4D">
          <w:rPr>
            <w:rPrChange w:id="129" w:author="Ben Wiseman" w:date="2018-09-07T14:12:00Z">
              <w:rPr>
                <w:b/>
              </w:rPr>
            </w:rPrChange>
          </w:rPr>
          <w:t>Wiseman,  BH</w:t>
        </w:r>
        <w:proofErr w:type="gramEnd"/>
        <w:r w:rsidRPr="00707C4D">
          <w:rPr>
            <w:rPrChange w:id="130" w:author="Ben Wiseman" w:date="2018-09-07T14:12:00Z">
              <w:rPr>
                <w:b/>
              </w:rPr>
            </w:rPrChange>
          </w:rPr>
          <w:t xml:space="preserve">.,  Fountain,  ED.,  Bowie,  MH.  </w:t>
        </w:r>
        <w:proofErr w:type="gramStart"/>
        <w:r w:rsidRPr="00707C4D">
          <w:rPr>
            <w:rPrChange w:id="131" w:author="Ben Wiseman" w:date="2018-09-07T14:12:00Z">
              <w:rPr>
                <w:b/>
              </w:rPr>
            </w:rPrChange>
          </w:rPr>
          <w:t>He,  S.</w:t>
        </w:r>
        <w:proofErr w:type="gramEnd"/>
        <w:r w:rsidRPr="00707C4D">
          <w:rPr>
            <w:rPrChange w:id="132" w:author="Ben Wiseman" w:date="2018-09-07T14:12:00Z">
              <w:rPr>
                <w:b/>
              </w:rPr>
            </w:rPrChange>
          </w:rPr>
          <w:t xml:space="preserve">,  Cruickshank,  RH.  2016. </w:t>
        </w:r>
        <w:proofErr w:type="gramStart"/>
        <w:r w:rsidRPr="00707C4D">
          <w:rPr>
            <w:rPrChange w:id="133" w:author="Ben Wiseman" w:date="2018-09-07T14:12:00Z">
              <w:rPr>
                <w:b/>
              </w:rPr>
            </w:rPrChange>
          </w:rPr>
          <w:t>Vivid  molecular</w:t>
        </w:r>
        <w:proofErr w:type="gramEnd"/>
        <w:r w:rsidRPr="00707C4D">
          <w:rPr>
            <w:rPrChange w:id="134" w:author="Ben Wiseman" w:date="2018-09-07T14:12:00Z">
              <w:rPr>
                <w:b/>
              </w:rPr>
            </w:rPrChange>
          </w:rPr>
          <w:t xml:space="preserve">  divergence  over  volcanic  remnants:  the  </w:t>
        </w:r>
        <w:proofErr w:type="spellStart"/>
        <w:r w:rsidRPr="00707C4D">
          <w:rPr>
            <w:rPrChange w:id="135" w:author="Ben Wiseman" w:date="2018-09-07T14:12:00Z">
              <w:rPr>
                <w:b/>
              </w:rPr>
            </w:rPrChange>
          </w:rPr>
          <w:t>phylogeography</w:t>
        </w:r>
        <w:proofErr w:type="spellEnd"/>
        <w:r w:rsidRPr="00707C4D">
          <w:rPr>
            <w:rPrChange w:id="136" w:author="Ben Wiseman" w:date="2018-09-07T14:12:00Z">
              <w:rPr>
                <w:b/>
              </w:rPr>
            </w:rPrChange>
          </w:rPr>
          <w:t xml:space="preserve">  of  </w:t>
        </w:r>
        <w:proofErr w:type="spellStart"/>
        <w:r w:rsidRPr="00707C4D">
          <w:rPr>
            <w:rPrChange w:id="137" w:author="Ben Wiseman" w:date="2018-09-07T14:12:00Z">
              <w:rPr>
                <w:b/>
              </w:rPr>
            </w:rPrChange>
          </w:rPr>
          <w:t>Megadromus</w:t>
        </w:r>
        <w:proofErr w:type="spellEnd"/>
        <w:r w:rsidRPr="00707C4D">
          <w:rPr>
            <w:rPrChange w:id="138" w:author="Ben Wiseman" w:date="2018-09-07T14:12:00Z">
              <w:rPr>
                <w:b/>
              </w:rPr>
            </w:rPrChange>
          </w:rPr>
          <w:t xml:space="preserve">  </w:t>
        </w:r>
        <w:proofErr w:type="spellStart"/>
        <w:r w:rsidRPr="00707C4D">
          <w:rPr>
            <w:rPrChange w:id="139" w:author="Ben Wiseman" w:date="2018-09-07T14:12:00Z">
              <w:rPr>
                <w:b/>
              </w:rPr>
            </w:rPrChange>
          </w:rPr>
          <w:t>guerinii</w:t>
        </w:r>
        <w:proofErr w:type="spellEnd"/>
        <w:r w:rsidRPr="00707C4D">
          <w:rPr>
            <w:rPrChange w:id="140" w:author="Ben Wiseman" w:date="2018-09-07T14:12:00Z">
              <w:rPr>
                <w:b/>
              </w:rPr>
            </w:rPrChange>
          </w:rPr>
          <w:t xml:space="preserve">  on  Banks  Peninsula,  New  Zealand.  </w:t>
        </w:r>
        <w:proofErr w:type="gramStart"/>
        <w:r w:rsidRPr="00707C4D">
          <w:rPr>
            <w:rPrChange w:id="141" w:author="Ben Wiseman" w:date="2018-09-07T14:12:00Z">
              <w:rPr>
                <w:b/>
              </w:rPr>
            </w:rPrChange>
          </w:rPr>
          <w:t>New  Zealand</w:t>
        </w:r>
        <w:proofErr w:type="gramEnd"/>
        <w:r w:rsidRPr="00707C4D">
          <w:rPr>
            <w:rPrChange w:id="142" w:author="Ben Wiseman" w:date="2018-09-07T14:12:00Z">
              <w:rPr>
                <w:b/>
              </w:rPr>
            </w:rPrChange>
          </w:rPr>
          <w:t xml:space="preserve">  Journal  of  Zoology  </w:t>
        </w:r>
      </w:ins>
    </w:p>
    <w:p w14:paraId="6C81BFAC" w14:textId="77777777" w:rsidR="00164DC1" w:rsidRPr="00707C4D" w:rsidRDefault="00164DC1" w:rsidP="00164DC1">
      <w:pPr>
        <w:spacing w:after="0"/>
        <w:rPr>
          <w:ins w:id="143" w:author="Ben Wiseman" w:date="2018-09-07T14:08:00Z"/>
          <w:rPrChange w:id="144" w:author="Ben Wiseman" w:date="2018-09-07T14:12:00Z">
            <w:rPr>
              <w:ins w:id="145" w:author="Ben Wiseman" w:date="2018-09-07T14:08:00Z"/>
              <w:b/>
            </w:rPr>
          </w:rPrChange>
        </w:rPr>
      </w:pPr>
    </w:p>
    <w:p w14:paraId="36077C2C" w14:textId="77777777" w:rsidR="00164DC1" w:rsidRPr="00707C4D" w:rsidRDefault="00164DC1" w:rsidP="00164DC1">
      <w:pPr>
        <w:spacing w:after="0"/>
        <w:rPr>
          <w:ins w:id="146" w:author="Ben Wiseman" w:date="2018-09-07T14:08:00Z"/>
          <w:rPrChange w:id="147" w:author="Ben Wiseman" w:date="2018-09-07T14:12:00Z">
            <w:rPr>
              <w:ins w:id="148" w:author="Ben Wiseman" w:date="2018-09-07T14:08:00Z"/>
              <w:b/>
            </w:rPr>
          </w:rPrChange>
        </w:rPr>
      </w:pPr>
      <w:proofErr w:type="gramStart"/>
      <w:ins w:id="149" w:author="Ben Wiseman" w:date="2018-09-07T14:08:00Z">
        <w:r w:rsidRPr="00707C4D">
          <w:rPr>
            <w:rPrChange w:id="150" w:author="Ben Wiseman" w:date="2018-09-07T14:12:00Z">
              <w:rPr>
                <w:b/>
              </w:rPr>
            </w:rPrChange>
          </w:rPr>
          <w:t>Fountain,  ED.</w:t>
        </w:r>
        <w:proofErr w:type="gramEnd"/>
        <w:r w:rsidRPr="00707C4D">
          <w:rPr>
            <w:rPrChange w:id="151" w:author="Ben Wiseman" w:date="2018-09-07T14:12:00Z">
              <w:rPr>
                <w:b/>
              </w:rPr>
            </w:rPrChange>
          </w:rPr>
          <w:t xml:space="preserve">,  Pugh,  AR.,  Wiseman,  BH.,  Smith,  VR.,  Cruickshank,  RH.,  and  Paterson,  AM.  2015.  </w:t>
        </w:r>
        <w:proofErr w:type="gramStart"/>
        <w:r w:rsidRPr="00707C4D">
          <w:rPr>
            <w:rPrChange w:id="152" w:author="Ben Wiseman" w:date="2018-09-07T14:12:00Z">
              <w:rPr>
                <w:b/>
              </w:rPr>
            </w:rPrChange>
          </w:rPr>
          <w:t>On  the</w:t>
        </w:r>
        <w:proofErr w:type="gramEnd"/>
        <w:r w:rsidRPr="00707C4D">
          <w:rPr>
            <w:rPrChange w:id="153" w:author="Ben Wiseman" w:date="2018-09-07T14:12:00Z">
              <w:rPr>
                <w:b/>
              </w:rPr>
            </w:rPrChange>
          </w:rPr>
          <w:t xml:space="preserve">  captive  rearing  of  </w:t>
        </w:r>
        <w:proofErr w:type="spellStart"/>
        <w:r w:rsidRPr="00707C4D">
          <w:rPr>
            <w:rPrChange w:id="154" w:author="Ben Wiseman" w:date="2018-09-07T14:12:00Z">
              <w:rPr>
                <w:b/>
              </w:rPr>
            </w:rPrChange>
          </w:rPr>
          <w:t>Hadramphus</w:t>
        </w:r>
        <w:proofErr w:type="spellEnd"/>
        <w:r w:rsidRPr="00707C4D">
          <w:rPr>
            <w:rPrChange w:id="155" w:author="Ben Wiseman" w:date="2018-09-07T14:12:00Z">
              <w:rPr>
                <w:b/>
              </w:rPr>
            </w:rPrChange>
          </w:rPr>
          <w:t xml:space="preserve">  </w:t>
        </w:r>
        <w:proofErr w:type="spellStart"/>
        <w:r w:rsidRPr="00707C4D">
          <w:rPr>
            <w:rPrChange w:id="156" w:author="Ben Wiseman" w:date="2018-09-07T14:12:00Z">
              <w:rPr>
                <w:b/>
              </w:rPr>
            </w:rPrChange>
          </w:rPr>
          <w:t>tuberculatus</w:t>
        </w:r>
        <w:proofErr w:type="spellEnd"/>
        <w:r w:rsidRPr="00707C4D">
          <w:rPr>
            <w:rPrChange w:id="157" w:author="Ben Wiseman" w:date="2018-09-07T14:12:00Z">
              <w:rPr>
                <w:b/>
              </w:rPr>
            </w:rPrChange>
          </w:rPr>
          <w:t xml:space="preserve">  (Pascoe  1877)  (</w:t>
        </w:r>
        <w:proofErr w:type="spellStart"/>
        <w:r w:rsidRPr="00707C4D">
          <w:rPr>
            <w:rPrChange w:id="158" w:author="Ben Wiseman" w:date="2018-09-07T14:12:00Z">
              <w:rPr>
                <w:b/>
              </w:rPr>
            </w:rPrChange>
          </w:rPr>
          <w:t>Coleoptera</w:t>
        </w:r>
        <w:proofErr w:type="spellEnd"/>
        <w:r w:rsidRPr="00707C4D">
          <w:rPr>
            <w:rPrChange w:id="159" w:author="Ben Wiseman" w:date="2018-09-07T14:12:00Z">
              <w:rPr>
                <w:b/>
              </w:rPr>
            </w:rPrChange>
          </w:rPr>
          <w:t xml:space="preserve">:  </w:t>
        </w:r>
        <w:proofErr w:type="spellStart"/>
        <w:r w:rsidRPr="00707C4D">
          <w:rPr>
            <w:rPrChange w:id="160" w:author="Ben Wiseman" w:date="2018-09-07T14:12:00Z">
              <w:rPr>
                <w:b/>
              </w:rPr>
            </w:rPrChange>
          </w:rPr>
          <w:t>Curculionidae</w:t>
        </w:r>
        <w:proofErr w:type="spellEnd"/>
        <w:r w:rsidRPr="00707C4D">
          <w:rPr>
            <w:rPrChange w:id="161" w:author="Ben Wiseman" w:date="2018-09-07T14:12:00Z">
              <w:rPr>
                <w:b/>
              </w:rPr>
            </w:rPrChange>
          </w:rPr>
          <w:t xml:space="preserve">:  </w:t>
        </w:r>
        <w:proofErr w:type="spellStart"/>
        <w:r w:rsidRPr="00707C4D">
          <w:rPr>
            <w:rPrChange w:id="162" w:author="Ben Wiseman" w:date="2018-09-07T14:12:00Z">
              <w:rPr>
                <w:b/>
              </w:rPr>
            </w:rPrChange>
          </w:rPr>
          <w:t>Molytinae</w:t>
        </w:r>
        <w:proofErr w:type="spellEnd"/>
        <w:r w:rsidRPr="00707C4D">
          <w:rPr>
            <w:rPrChange w:id="163" w:author="Ben Wiseman" w:date="2018-09-07T14:12:00Z">
              <w:rPr>
                <w:b/>
              </w:rPr>
            </w:rPrChange>
          </w:rPr>
          <w:t xml:space="preserve">):is  ex-situ  conservation  the  lesser  of  two  weevils?  </w:t>
        </w:r>
        <w:proofErr w:type="gramStart"/>
        <w:r w:rsidRPr="00707C4D">
          <w:rPr>
            <w:rPrChange w:id="164" w:author="Ben Wiseman" w:date="2018-09-07T14:12:00Z">
              <w:rPr>
                <w:b/>
              </w:rPr>
            </w:rPrChange>
          </w:rPr>
          <w:t>New  Zealand</w:t>
        </w:r>
        <w:proofErr w:type="gramEnd"/>
        <w:r w:rsidRPr="00707C4D">
          <w:rPr>
            <w:rPrChange w:id="165" w:author="Ben Wiseman" w:date="2018-09-07T14:12:00Z">
              <w:rPr>
                <w:b/>
              </w:rPr>
            </w:rPrChange>
          </w:rPr>
          <w:t xml:space="preserve">  Entomologist.  </w:t>
        </w:r>
      </w:ins>
    </w:p>
    <w:p w14:paraId="482D1352" w14:textId="77777777" w:rsidR="00164DC1" w:rsidRPr="00707C4D" w:rsidRDefault="00164DC1" w:rsidP="00164DC1">
      <w:pPr>
        <w:spacing w:after="0"/>
        <w:rPr>
          <w:ins w:id="166" w:author="Ben Wiseman" w:date="2018-09-07T14:08:00Z"/>
          <w:rPrChange w:id="167" w:author="Ben Wiseman" w:date="2018-09-07T14:12:00Z">
            <w:rPr>
              <w:ins w:id="168" w:author="Ben Wiseman" w:date="2018-09-07T14:08:00Z"/>
              <w:b/>
            </w:rPr>
          </w:rPrChange>
        </w:rPr>
      </w:pPr>
    </w:p>
    <w:p w14:paraId="6BB86104" w14:textId="77777777" w:rsidR="00164DC1" w:rsidRPr="00707C4D" w:rsidRDefault="00164DC1" w:rsidP="00164DC1">
      <w:pPr>
        <w:spacing w:after="0"/>
        <w:rPr>
          <w:ins w:id="169" w:author="Ben Wiseman" w:date="2018-09-07T14:08:00Z"/>
          <w:rPrChange w:id="170" w:author="Ben Wiseman" w:date="2018-09-07T14:12:00Z">
            <w:rPr>
              <w:ins w:id="171" w:author="Ben Wiseman" w:date="2018-09-07T14:08:00Z"/>
              <w:b/>
            </w:rPr>
          </w:rPrChange>
        </w:rPr>
      </w:pPr>
      <w:proofErr w:type="gramStart"/>
      <w:ins w:id="172" w:author="Ben Wiseman" w:date="2018-09-07T14:08:00Z">
        <w:r w:rsidRPr="00707C4D">
          <w:rPr>
            <w:rPrChange w:id="173" w:author="Ben Wiseman" w:date="2018-09-07T14:12:00Z">
              <w:rPr>
                <w:b/>
              </w:rPr>
            </w:rPrChange>
          </w:rPr>
          <w:t>Gillespie,  M.</w:t>
        </w:r>
        <w:proofErr w:type="gramEnd"/>
        <w:r w:rsidRPr="00707C4D">
          <w:rPr>
            <w:rPrChange w:id="174" w:author="Ben Wiseman" w:date="2018-09-07T14:12:00Z">
              <w:rPr>
                <w:b/>
              </w:rPr>
            </w:rPrChange>
          </w:rPr>
          <w:t xml:space="preserve">,  Cruickshank,  RH.,  Wiseman,  BH.,  Wratten,  S.  2013.  </w:t>
        </w:r>
        <w:proofErr w:type="gramStart"/>
        <w:r w:rsidRPr="00707C4D">
          <w:rPr>
            <w:rPrChange w:id="175" w:author="Ben Wiseman" w:date="2018-09-07T14:12:00Z">
              <w:rPr>
                <w:b/>
              </w:rPr>
            </w:rPrChange>
          </w:rPr>
          <w:t>Incongruence  between</w:t>
        </w:r>
        <w:proofErr w:type="gramEnd"/>
        <w:r w:rsidRPr="00707C4D">
          <w:rPr>
            <w:rPrChange w:id="176" w:author="Ben Wiseman" w:date="2018-09-07T14:12:00Z">
              <w:rPr>
                <w:b/>
              </w:rPr>
            </w:rPrChange>
          </w:rPr>
          <w:t xml:space="preserve">  morphological  and  molecular  markers  in  the  butterfly  genus  </w:t>
        </w:r>
        <w:proofErr w:type="spellStart"/>
        <w:r w:rsidRPr="00707C4D">
          <w:rPr>
            <w:rPrChange w:id="177" w:author="Ben Wiseman" w:date="2018-09-07T14:12:00Z">
              <w:rPr>
                <w:b/>
              </w:rPr>
            </w:rPrChange>
          </w:rPr>
          <w:t>Zizina</w:t>
        </w:r>
        <w:proofErr w:type="spellEnd"/>
        <w:r w:rsidRPr="00707C4D">
          <w:rPr>
            <w:rPrChange w:id="178" w:author="Ben Wiseman" w:date="2018-09-07T14:12:00Z">
              <w:rPr>
                <w:b/>
              </w:rPr>
            </w:rPrChange>
          </w:rPr>
          <w:t xml:space="preserve">  (Lepidoptera:  </w:t>
        </w:r>
        <w:proofErr w:type="spellStart"/>
        <w:r w:rsidRPr="00707C4D">
          <w:rPr>
            <w:rPrChange w:id="179" w:author="Ben Wiseman" w:date="2018-09-07T14:12:00Z">
              <w:rPr>
                <w:b/>
              </w:rPr>
            </w:rPrChange>
          </w:rPr>
          <w:t>Lycaenidae</w:t>
        </w:r>
        <w:proofErr w:type="spellEnd"/>
        <w:r w:rsidRPr="00707C4D">
          <w:rPr>
            <w:rPrChange w:id="180" w:author="Ben Wiseman" w:date="2018-09-07T14:12:00Z">
              <w:rPr>
                <w:b/>
              </w:rPr>
            </w:rPrChange>
          </w:rPr>
          <w:t xml:space="preserve">)  in  New  </w:t>
        </w:r>
        <w:proofErr w:type="spellStart"/>
        <w:r w:rsidRPr="00707C4D">
          <w:rPr>
            <w:rPrChange w:id="181" w:author="Ben Wiseman" w:date="2018-09-07T14:12:00Z">
              <w:rPr>
                <w:b/>
              </w:rPr>
            </w:rPrChange>
          </w:rPr>
          <w:t>Zealand.Systematic</w:t>
        </w:r>
        <w:proofErr w:type="spellEnd"/>
        <w:r w:rsidRPr="00707C4D">
          <w:rPr>
            <w:rPrChange w:id="182" w:author="Ben Wiseman" w:date="2018-09-07T14:12:00Z">
              <w:rPr>
                <w:b/>
              </w:rPr>
            </w:rPrChange>
          </w:rPr>
          <w:t xml:space="preserve">  Entomology  38:151-163. </w:t>
        </w:r>
      </w:ins>
    </w:p>
    <w:p w14:paraId="0170CA49" w14:textId="77777777" w:rsidR="00164DC1" w:rsidRPr="00707C4D" w:rsidRDefault="00164DC1" w:rsidP="00164DC1">
      <w:pPr>
        <w:spacing w:after="0"/>
        <w:rPr>
          <w:ins w:id="183" w:author="Ben Wiseman" w:date="2018-09-07T14:08:00Z"/>
          <w:rPrChange w:id="184" w:author="Ben Wiseman" w:date="2018-09-07T14:12:00Z">
            <w:rPr>
              <w:ins w:id="185" w:author="Ben Wiseman" w:date="2018-09-07T14:08:00Z"/>
              <w:b/>
            </w:rPr>
          </w:rPrChange>
        </w:rPr>
      </w:pPr>
    </w:p>
    <w:p w14:paraId="4DC77CC9" w14:textId="1B6EB70A" w:rsidR="00164DC1" w:rsidRPr="00707C4D" w:rsidRDefault="00164DC1" w:rsidP="00164DC1">
      <w:pPr>
        <w:spacing w:after="0"/>
        <w:rPr>
          <w:ins w:id="186" w:author="Ben Wiseman" w:date="2018-09-07T13:59:00Z"/>
          <w:rPrChange w:id="187" w:author="Ben Wiseman" w:date="2018-09-07T14:12:00Z">
            <w:rPr>
              <w:ins w:id="188" w:author="Ben Wiseman" w:date="2018-09-07T13:59:00Z"/>
              <w:b/>
            </w:rPr>
          </w:rPrChange>
        </w:rPr>
      </w:pPr>
      <w:proofErr w:type="gramStart"/>
      <w:ins w:id="189" w:author="Ben Wiseman" w:date="2018-09-07T14:08:00Z">
        <w:r w:rsidRPr="00707C4D">
          <w:rPr>
            <w:rPrChange w:id="190" w:author="Ben Wiseman" w:date="2018-09-07T14:12:00Z">
              <w:rPr>
                <w:b/>
              </w:rPr>
            </w:rPrChange>
          </w:rPr>
          <w:t>Fountain,  ED.</w:t>
        </w:r>
        <w:proofErr w:type="gramEnd"/>
        <w:r w:rsidRPr="00707C4D">
          <w:rPr>
            <w:rPrChange w:id="191" w:author="Ben Wiseman" w:date="2018-09-07T14:12:00Z">
              <w:rPr>
                <w:b/>
              </w:rPr>
            </w:rPrChange>
          </w:rPr>
          <w:t xml:space="preserve">,  Wiseman,  BH.,  Cruickshank,  RH.,  and  Paterson,  AM.  2013.  </w:t>
        </w:r>
        <w:proofErr w:type="gramStart"/>
        <w:r w:rsidRPr="00707C4D">
          <w:rPr>
            <w:rPrChange w:id="192" w:author="Ben Wiseman" w:date="2018-09-07T14:12:00Z">
              <w:rPr>
                <w:b/>
              </w:rPr>
            </w:rPrChange>
          </w:rPr>
          <w:t>The  ecology</w:t>
        </w:r>
        <w:proofErr w:type="gramEnd"/>
        <w:r w:rsidRPr="00707C4D">
          <w:rPr>
            <w:rPrChange w:id="193" w:author="Ben Wiseman" w:date="2018-09-07T14:12:00Z">
              <w:rPr>
                <w:b/>
              </w:rPr>
            </w:rPrChange>
          </w:rPr>
          <w:t xml:space="preserve">  and  conservation  of  </w:t>
        </w:r>
        <w:proofErr w:type="spellStart"/>
        <w:r w:rsidRPr="00707C4D">
          <w:rPr>
            <w:rPrChange w:id="194" w:author="Ben Wiseman" w:date="2018-09-07T14:12:00Z">
              <w:rPr>
                <w:b/>
              </w:rPr>
            </w:rPrChange>
          </w:rPr>
          <w:t>Hadramphus</w:t>
        </w:r>
        <w:proofErr w:type="spellEnd"/>
        <w:r w:rsidRPr="00707C4D">
          <w:rPr>
            <w:rPrChange w:id="195" w:author="Ben Wiseman" w:date="2018-09-07T14:12:00Z">
              <w:rPr>
                <w:b/>
              </w:rPr>
            </w:rPrChange>
          </w:rPr>
          <w:t xml:space="preserve">  </w:t>
        </w:r>
        <w:proofErr w:type="spellStart"/>
        <w:r w:rsidRPr="00707C4D">
          <w:rPr>
            <w:rPrChange w:id="196" w:author="Ben Wiseman" w:date="2018-09-07T14:12:00Z">
              <w:rPr>
                <w:b/>
              </w:rPr>
            </w:rPrChange>
          </w:rPr>
          <w:t>tuberculatus</w:t>
        </w:r>
        <w:proofErr w:type="spellEnd"/>
        <w:r w:rsidRPr="00707C4D">
          <w:rPr>
            <w:rPrChange w:id="197" w:author="Ben Wiseman" w:date="2018-09-07T14:12:00Z">
              <w:rPr>
                <w:b/>
              </w:rPr>
            </w:rPrChange>
          </w:rPr>
          <w:t xml:space="preserve">  (Pascoe  1877)  (</w:t>
        </w:r>
        <w:proofErr w:type="spellStart"/>
        <w:r w:rsidRPr="00707C4D">
          <w:rPr>
            <w:rPrChange w:id="198" w:author="Ben Wiseman" w:date="2018-09-07T14:12:00Z">
              <w:rPr>
                <w:b/>
              </w:rPr>
            </w:rPrChange>
          </w:rPr>
          <w:t>Coleoptera</w:t>
        </w:r>
        <w:proofErr w:type="spellEnd"/>
        <w:r w:rsidRPr="00707C4D">
          <w:rPr>
            <w:rPrChange w:id="199" w:author="Ben Wiseman" w:date="2018-09-07T14:12:00Z">
              <w:rPr>
                <w:b/>
              </w:rPr>
            </w:rPrChange>
          </w:rPr>
          <w:t xml:space="preserve">:  </w:t>
        </w:r>
        <w:proofErr w:type="spellStart"/>
        <w:r w:rsidRPr="00707C4D">
          <w:rPr>
            <w:rPrChange w:id="200" w:author="Ben Wiseman" w:date="2018-09-07T14:12:00Z">
              <w:rPr>
                <w:b/>
              </w:rPr>
            </w:rPrChange>
          </w:rPr>
          <w:t>Curculionidae</w:t>
        </w:r>
        <w:proofErr w:type="spellEnd"/>
        <w:r w:rsidRPr="00707C4D">
          <w:rPr>
            <w:rPrChange w:id="201" w:author="Ben Wiseman" w:date="2018-09-07T14:12:00Z">
              <w:rPr>
                <w:b/>
              </w:rPr>
            </w:rPrChange>
          </w:rPr>
          <w:t xml:space="preserve">:  </w:t>
        </w:r>
        <w:proofErr w:type="spellStart"/>
        <w:r w:rsidRPr="00707C4D">
          <w:rPr>
            <w:rPrChange w:id="202" w:author="Ben Wiseman" w:date="2018-09-07T14:12:00Z">
              <w:rPr>
                <w:b/>
              </w:rPr>
            </w:rPrChange>
          </w:rPr>
          <w:t>Molytinae</w:t>
        </w:r>
        <w:proofErr w:type="spellEnd"/>
        <w:r w:rsidRPr="00707C4D">
          <w:rPr>
            <w:rPrChange w:id="203" w:author="Ben Wiseman" w:date="2018-09-07T14:12:00Z">
              <w:rPr>
                <w:b/>
              </w:rPr>
            </w:rPrChange>
          </w:rPr>
          <w:t xml:space="preserve">).  </w:t>
        </w:r>
        <w:proofErr w:type="gramStart"/>
        <w:r w:rsidRPr="00707C4D">
          <w:rPr>
            <w:rPrChange w:id="204" w:author="Ben Wiseman" w:date="2018-09-07T14:12:00Z">
              <w:rPr>
                <w:b/>
              </w:rPr>
            </w:rPrChange>
          </w:rPr>
          <w:t>Journal  of</w:t>
        </w:r>
        <w:proofErr w:type="gramEnd"/>
        <w:r w:rsidRPr="00707C4D">
          <w:rPr>
            <w:rPrChange w:id="205" w:author="Ben Wiseman" w:date="2018-09-07T14:12:00Z">
              <w:rPr>
                <w:b/>
              </w:rPr>
            </w:rPrChange>
          </w:rPr>
          <w:t xml:space="preserve">  Insect  Conservation  17:737-745.</w:t>
        </w:r>
      </w:ins>
    </w:p>
    <w:p w14:paraId="790B0275" w14:textId="77777777" w:rsidR="00164DC1" w:rsidRDefault="00164DC1" w:rsidP="00164DC1">
      <w:pPr>
        <w:spacing w:after="0"/>
        <w:rPr>
          <w:ins w:id="206" w:author="Ben Wiseman" w:date="2018-09-07T13:59:00Z"/>
          <w:b/>
        </w:rPr>
      </w:pPr>
    </w:p>
    <w:p w14:paraId="366A41BC" w14:textId="77777777" w:rsidR="00164DC1" w:rsidRPr="00282722" w:rsidRDefault="00164DC1" w:rsidP="00164DC1">
      <w:pPr>
        <w:spacing w:after="0"/>
        <w:rPr>
          <w:ins w:id="207" w:author="Ben Wiseman" w:date="2018-09-07T13:59:00Z"/>
          <w:b/>
        </w:rPr>
      </w:pPr>
      <w:ins w:id="208" w:author="Ben Wiseman" w:date="2018-09-07T13:59:00Z">
        <w:r w:rsidRPr="00282722">
          <w:rPr>
            <w:b/>
          </w:rPr>
          <w:lastRenderedPageBreak/>
          <w:t>Software:</w:t>
        </w:r>
      </w:ins>
    </w:p>
    <w:p w14:paraId="25688D42" w14:textId="08DEF606" w:rsidR="00164DC1" w:rsidRDefault="00164DC1" w:rsidP="00164DC1">
      <w:pPr>
        <w:spacing w:after="0"/>
        <w:rPr>
          <w:ins w:id="209" w:author="Ben Wiseman" w:date="2018-09-07T14:14:00Z"/>
        </w:rPr>
      </w:pPr>
    </w:p>
    <w:p w14:paraId="7090D156" w14:textId="77A66F0D" w:rsidR="00707C4D" w:rsidRDefault="00707C4D" w:rsidP="00707C4D">
      <w:pPr>
        <w:spacing w:after="0"/>
        <w:rPr>
          <w:ins w:id="210" w:author="Ben Wiseman" w:date="2018-09-07T14:17:00Z"/>
        </w:rPr>
        <w:pPrChange w:id="211" w:author="Ben Wiseman" w:date="2018-09-07T14:16:00Z">
          <w:pPr>
            <w:spacing w:after="0"/>
            <w:ind w:firstLine="720"/>
          </w:pPr>
        </w:pPrChange>
      </w:pPr>
      <w:ins w:id="212" w:author="Ben Wiseman" w:date="2018-09-07T14:15:00Z">
        <w:r>
          <w:t xml:space="preserve">Wiseman, B. W., </w:t>
        </w:r>
        <w:proofErr w:type="spellStart"/>
        <w:r>
          <w:t>Nydick</w:t>
        </w:r>
        <w:proofErr w:type="spellEnd"/>
        <w:r>
          <w:t>, S.W., Jones, J (2018</w:t>
        </w:r>
      </w:ins>
      <w:ins w:id="213" w:author="Ben Wiseman" w:date="2018-09-07T14:16:00Z">
        <w:r>
          <w:t xml:space="preserve">) </w:t>
        </w:r>
        <w:proofErr w:type="spellStart"/>
        <w:r>
          <w:t>roperators</w:t>
        </w:r>
      </w:ins>
      <w:proofErr w:type="spellEnd"/>
      <w:ins w:id="214" w:author="Ben Wiseman" w:date="2018-09-07T14:15:00Z">
        <w:r>
          <w:t xml:space="preserve">: </w:t>
        </w:r>
      </w:ins>
      <w:ins w:id="215" w:author="Ben Wiseman" w:date="2018-09-07T14:16:00Z">
        <w:r>
          <w:t xml:space="preserve"> </w:t>
        </w:r>
        <w:r w:rsidRPr="00707C4D">
          <w:t>Additional Operators to Help you Write Cleaner R Code</w:t>
        </w:r>
        <w:r>
          <w:t xml:space="preserve">. </w:t>
        </w:r>
      </w:ins>
      <w:ins w:id="216" w:author="Ben Wiseman" w:date="2018-09-07T14:15:00Z">
        <w:r>
          <w:t xml:space="preserve">R package version </w:t>
        </w:r>
      </w:ins>
      <w:ins w:id="217" w:author="Ben Wiseman" w:date="2018-09-07T14:17:00Z">
        <w:r>
          <w:t>1</w:t>
        </w:r>
      </w:ins>
      <w:ins w:id="218" w:author="Ben Wiseman" w:date="2018-09-07T14:15:00Z">
        <w:r>
          <w:t>.</w:t>
        </w:r>
      </w:ins>
      <w:ins w:id="219" w:author="Ben Wiseman" w:date="2018-09-07T14:17:00Z">
        <w:r>
          <w:t>0</w:t>
        </w:r>
      </w:ins>
      <w:ins w:id="220" w:author="Ben Wiseman" w:date="2018-09-07T14:15:00Z">
        <w:r>
          <w:t>-</w:t>
        </w:r>
      </w:ins>
      <w:ins w:id="221" w:author="Ben Wiseman" w:date="2018-09-07T14:17:00Z">
        <w:r>
          <w:t>1</w:t>
        </w:r>
      </w:ins>
      <w:ins w:id="222" w:author="Ben Wiseman" w:date="2018-09-07T14:15:00Z">
        <w:r>
          <w:t>).</w:t>
        </w:r>
      </w:ins>
    </w:p>
    <w:p w14:paraId="46FF3AC3" w14:textId="487E1A30" w:rsidR="00623095" w:rsidRDefault="00623095" w:rsidP="00707C4D">
      <w:pPr>
        <w:spacing w:after="0"/>
        <w:rPr>
          <w:ins w:id="223" w:author="Ben Wiseman" w:date="2018-09-07T14:17:00Z"/>
        </w:rPr>
        <w:pPrChange w:id="224" w:author="Ben Wiseman" w:date="2018-09-07T14:16:00Z">
          <w:pPr>
            <w:spacing w:after="0"/>
            <w:ind w:firstLine="720"/>
          </w:pPr>
        </w:pPrChange>
      </w:pPr>
    </w:p>
    <w:p w14:paraId="28BF8AFD" w14:textId="19CBA8BE" w:rsidR="00623095" w:rsidRDefault="00623095" w:rsidP="00707C4D">
      <w:pPr>
        <w:spacing w:after="0"/>
        <w:rPr>
          <w:ins w:id="225" w:author="Ben Wiseman" w:date="2018-09-07T14:15:00Z"/>
        </w:rPr>
        <w:pPrChange w:id="226" w:author="Ben Wiseman" w:date="2018-09-07T14:16:00Z">
          <w:pPr>
            <w:spacing w:after="0"/>
            <w:ind w:firstLine="720"/>
          </w:pPr>
        </w:pPrChange>
      </w:pPr>
      <w:commentRangeStart w:id="227"/>
      <w:ins w:id="228" w:author="Ben Wiseman" w:date="2018-09-07T14:17:00Z">
        <w:r>
          <w:t xml:space="preserve">Wiseman, B. W. (2015) </w:t>
        </w:r>
        <w:proofErr w:type="spellStart"/>
        <w:r>
          <w:t>Neurofriendly</w:t>
        </w:r>
        <w:proofErr w:type="spellEnd"/>
        <w:r>
          <w:t xml:space="preserve">: Artificial Neural Networks </w:t>
        </w:r>
      </w:ins>
      <w:ins w:id="229" w:author="Ben Wiseman" w:date="2018-09-07T14:18:00Z">
        <w:r>
          <w:t>M</w:t>
        </w:r>
      </w:ins>
      <w:ins w:id="230" w:author="Ben Wiseman" w:date="2018-09-07T14:17:00Z">
        <w:r>
          <w:t xml:space="preserve">ade </w:t>
        </w:r>
      </w:ins>
      <w:ins w:id="231" w:author="Ben Wiseman" w:date="2018-09-07T14:18:00Z">
        <w:r>
          <w:t>S</w:t>
        </w:r>
      </w:ins>
      <w:ins w:id="232" w:author="Ben Wiseman" w:date="2018-09-07T14:17:00Z">
        <w:r>
          <w:t>imple</w:t>
        </w:r>
      </w:ins>
    </w:p>
    <w:p w14:paraId="6C910C09" w14:textId="0B914CE6" w:rsidR="00707C4D" w:rsidRDefault="00707C4D" w:rsidP="00164DC1">
      <w:pPr>
        <w:spacing w:after="0"/>
        <w:rPr>
          <w:ins w:id="233" w:author="Ben Wiseman" w:date="2018-09-07T14:18:00Z"/>
        </w:rPr>
      </w:pPr>
    </w:p>
    <w:p w14:paraId="07C3A69A" w14:textId="16204EB1" w:rsidR="00623095" w:rsidRDefault="00623095" w:rsidP="00623095">
      <w:pPr>
        <w:spacing w:after="0"/>
        <w:rPr>
          <w:ins w:id="234" w:author="Ben Wiseman" w:date="2018-09-07T14:18:00Z"/>
        </w:rPr>
      </w:pPr>
      <w:ins w:id="235" w:author="Ben Wiseman" w:date="2018-09-07T14:18:00Z">
        <w:r>
          <w:t xml:space="preserve">Wiseman, B. W. (2015) </w:t>
        </w:r>
        <w:proofErr w:type="spellStart"/>
        <w:r>
          <w:t>Geo</w:t>
        </w:r>
        <w:r>
          <w:t>friendly</w:t>
        </w:r>
        <w:proofErr w:type="spellEnd"/>
        <w:r>
          <w:t xml:space="preserve">: </w:t>
        </w:r>
        <w:r>
          <w:t>Easy Spatial Application of Artificial Neural Networks</w:t>
        </w:r>
        <w:commentRangeEnd w:id="227"/>
        <w:r>
          <w:rPr>
            <w:rStyle w:val="CommentReference"/>
          </w:rPr>
          <w:commentReference w:id="227"/>
        </w:r>
      </w:ins>
    </w:p>
    <w:p w14:paraId="603FB9B1" w14:textId="77777777" w:rsidR="00623095" w:rsidRDefault="00623095" w:rsidP="00164DC1">
      <w:pPr>
        <w:spacing w:after="0"/>
        <w:rPr>
          <w:ins w:id="236" w:author="Ben Wiseman" w:date="2018-09-07T13:59:00Z"/>
        </w:rPr>
      </w:pPr>
    </w:p>
    <w:p w14:paraId="27794814" w14:textId="77777777" w:rsidR="00164DC1" w:rsidRDefault="00164DC1" w:rsidP="00164DC1">
      <w:pPr>
        <w:spacing w:after="0"/>
        <w:rPr>
          <w:ins w:id="237" w:author="Ben Wiseman" w:date="2018-09-07T13:59:00Z"/>
        </w:rPr>
      </w:pPr>
    </w:p>
    <w:p w14:paraId="72CEEB86" w14:textId="6474039F" w:rsidR="00164DC1" w:rsidRDefault="00164DC1" w:rsidP="00164DC1">
      <w:pPr>
        <w:spacing w:after="0"/>
        <w:rPr>
          <w:ins w:id="238" w:author="Ben Wiseman" w:date="2018-09-07T14:24:00Z"/>
          <w:b/>
        </w:rPr>
      </w:pPr>
      <w:ins w:id="239" w:author="Ben Wiseman" w:date="2018-09-07T13:59:00Z">
        <w:r>
          <w:rPr>
            <w:b/>
          </w:rPr>
          <w:t>Presentations and Workshops:</w:t>
        </w:r>
      </w:ins>
    </w:p>
    <w:p w14:paraId="47FDDAEC" w14:textId="7FC32A7A" w:rsidR="00164DC1" w:rsidRDefault="00164DC1" w:rsidP="00164DC1">
      <w:pPr>
        <w:spacing w:after="0"/>
        <w:rPr>
          <w:ins w:id="240" w:author="Ben Wiseman" w:date="2018-09-07T14:23:00Z"/>
        </w:rPr>
      </w:pPr>
      <w:bookmarkStart w:id="241" w:name="_GoBack"/>
      <w:bookmarkEnd w:id="241"/>
    </w:p>
    <w:p w14:paraId="2BC6522B" w14:textId="5AF78346" w:rsidR="00623095" w:rsidRDefault="00623095" w:rsidP="00164DC1">
      <w:pPr>
        <w:spacing w:after="0"/>
        <w:rPr>
          <w:ins w:id="242" w:author="Ben Wiseman" w:date="2018-09-07T14:21:00Z"/>
        </w:rPr>
      </w:pPr>
      <w:ins w:id="243" w:author="Ben Wiseman" w:date="2018-09-07T14:23:00Z">
        <w:r>
          <w:t>Wiseman, B. H. 201</w:t>
        </w:r>
        <w:r w:rsidR="0099316A">
          <w:t xml:space="preserve">7 Data Science with Python. ESRI Developer Summit, Palm Springs, CA. </w:t>
        </w:r>
      </w:ins>
    </w:p>
    <w:p w14:paraId="422DB3E1" w14:textId="61E29D70" w:rsidR="00623095" w:rsidRDefault="00623095" w:rsidP="00164DC1">
      <w:pPr>
        <w:spacing w:after="0"/>
        <w:rPr>
          <w:ins w:id="244" w:author="Ben Wiseman" w:date="2018-09-07T14:22:00Z"/>
        </w:rPr>
      </w:pPr>
    </w:p>
    <w:p w14:paraId="2648842B" w14:textId="77777777" w:rsidR="00623095" w:rsidRDefault="00623095" w:rsidP="00164DC1">
      <w:pPr>
        <w:spacing w:after="0"/>
        <w:rPr>
          <w:ins w:id="245" w:author="Ben Wiseman" w:date="2018-09-07T14:22:00Z"/>
        </w:rPr>
      </w:pPr>
      <w:ins w:id="246" w:author="Ben Wiseman" w:date="2018-09-07T14:22:00Z">
        <w:r>
          <w:t>Wiseman,</w:t>
        </w:r>
      </w:ins>
      <w:ins w:id="247" w:author="Ben Wiseman" w:date="2018-09-07T14:21:00Z">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ins>
    </w:p>
    <w:p w14:paraId="628F6492" w14:textId="77777777" w:rsidR="00623095" w:rsidRDefault="00623095" w:rsidP="00164DC1">
      <w:pPr>
        <w:spacing w:after="0"/>
        <w:rPr>
          <w:ins w:id="248" w:author="Ben Wiseman" w:date="2018-09-07T14:22:00Z"/>
        </w:rPr>
      </w:pPr>
    </w:p>
    <w:p w14:paraId="7EB12747" w14:textId="4C032510" w:rsidR="00623095" w:rsidRDefault="00623095" w:rsidP="00164DC1">
      <w:pPr>
        <w:spacing w:after="0"/>
        <w:rPr>
          <w:ins w:id="249" w:author="Ben Wiseman" w:date="2018-09-07T14:22:00Z"/>
        </w:rPr>
      </w:pPr>
      <w:proofErr w:type="gramStart"/>
      <w:ins w:id="250" w:author="Ben Wiseman" w:date="2018-09-07T14:21:00Z">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ins>
    </w:p>
    <w:p w14:paraId="2FB1A676" w14:textId="4D4BD9ED" w:rsidR="00623095" w:rsidRDefault="00623095" w:rsidP="00164DC1">
      <w:pPr>
        <w:spacing w:after="0"/>
        <w:rPr>
          <w:ins w:id="251" w:author="Ben Wiseman" w:date="2018-09-07T14:22:00Z"/>
        </w:rPr>
      </w:pPr>
    </w:p>
    <w:p w14:paraId="43C28B49" w14:textId="77777777" w:rsidR="00623095" w:rsidRDefault="00623095" w:rsidP="00623095">
      <w:pPr>
        <w:spacing w:after="0"/>
        <w:rPr>
          <w:ins w:id="252" w:author="Ben Wiseman" w:date="2018-09-07T14:22:00Z"/>
        </w:rPr>
      </w:pPr>
      <w:proofErr w:type="gramStart"/>
      <w:ins w:id="253" w:author="Ben Wiseman" w:date="2018-09-07T14:22:00Z">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ins>
    </w:p>
    <w:p w14:paraId="71F449DD" w14:textId="2F6D1D90" w:rsidR="00623095" w:rsidRDefault="00623095" w:rsidP="00164DC1">
      <w:pPr>
        <w:spacing w:after="0"/>
        <w:rPr>
          <w:ins w:id="254" w:author="Ben Wiseman" w:date="2018-09-07T14:22:00Z"/>
        </w:rPr>
      </w:pPr>
    </w:p>
    <w:p w14:paraId="01A41D58" w14:textId="77777777" w:rsidR="00623095" w:rsidRDefault="00623095" w:rsidP="00623095">
      <w:pPr>
        <w:spacing w:after="0"/>
        <w:rPr>
          <w:ins w:id="255" w:author="Ben Wiseman" w:date="2018-09-07T14:22:00Z"/>
        </w:rPr>
      </w:pPr>
      <w:proofErr w:type="gramStart"/>
      <w:ins w:id="256" w:author="Ben Wiseman" w:date="2018-09-07T14:22:00Z">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ins>
    </w:p>
    <w:p w14:paraId="52FA4612" w14:textId="6016B31F" w:rsidR="00623095" w:rsidRDefault="00623095" w:rsidP="00164DC1">
      <w:pPr>
        <w:spacing w:after="0"/>
        <w:rPr>
          <w:ins w:id="257" w:author="Ben Wiseman" w:date="2018-09-07T14:22:00Z"/>
        </w:rPr>
      </w:pPr>
    </w:p>
    <w:p w14:paraId="3294CFDE" w14:textId="6D3CDD14" w:rsidR="00623095" w:rsidRDefault="00623095" w:rsidP="00164DC1">
      <w:pPr>
        <w:spacing w:after="0"/>
        <w:rPr>
          <w:ins w:id="258" w:author="Ben Wiseman" w:date="2018-09-07T13:59:00Z"/>
        </w:rPr>
      </w:pPr>
      <w:proofErr w:type="gramStart"/>
      <w:ins w:id="259" w:author="Ben Wiseman" w:date="2018-09-07T14:21:00Z">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ins>
    </w:p>
    <w:p w14:paraId="3832F3AC" w14:textId="77777777" w:rsidR="00164DC1" w:rsidRDefault="00164DC1" w:rsidP="00164DC1">
      <w:pPr>
        <w:spacing w:after="0"/>
        <w:rPr>
          <w:ins w:id="260" w:author="Ben Wiseman" w:date="2018-09-07T13:59:00Z"/>
        </w:rPr>
      </w:pPr>
    </w:p>
    <w:p w14:paraId="15BAE4A1" w14:textId="77777777" w:rsidR="00164DC1" w:rsidRDefault="00164DC1" w:rsidP="00164DC1">
      <w:pPr>
        <w:spacing w:after="0"/>
        <w:rPr>
          <w:ins w:id="261" w:author="Ben Wiseman" w:date="2018-09-07T13:59:00Z"/>
          <w:b/>
        </w:rPr>
      </w:pPr>
      <w:ins w:id="262" w:author="Ben Wiseman" w:date="2018-09-07T13:59:00Z">
        <w:r w:rsidRPr="00985D48">
          <w:rPr>
            <w:b/>
          </w:rPr>
          <w:t>Courses Taught:</w:t>
        </w:r>
      </w:ins>
    </w:p>
    <w:p w14:paraId="3DE1B17B" w14:textId="77777777" w:rsidR="00164DC1" w:rsidRDefault="00164DC1" w:rsidP="00164DC1">
      <w:pPr>
        <w:spacing w:after="0"/>
        <w:rPr>
          <w:ins w:id="263" w:author="Ben Wiseman" w:date="2018-09-07T13:59:00Z"/>
          <w:b/>
        </w:rPr>
      </w:pPr>
    </w:p>
    <w:p w14:paraId="586E36AD" w14:textId="5AA80270" w:rsidR="00164DC1" w:rsidRDefault="00707C4D" w:rsidP="00686156">
      <w:pPr>
        <w:spacing w:after="0"/>
        <w:rPr>
          <w:ins w:id="264" w:author="Ben Wiseman" w:date="2018-09-07T14:09:00Z"/>
        </w:rPr>
      </w:pPr>
      <w:ins w:id="265" w:author="Ben Wiseman" w:date="2018-09-07T14:09:00Z">
        <w:r>
          <w:t>Research and Analytical Skills</w:t>
        </w:r>
      </w:ins>
    </w:p>
    <w:p w14:paraId="7A7263F1" w14:textId="53E5B56E" w:rsidR="00707C4D" w:rsidRDefault="00707C4D" w:rsidP="00686156">
      <w:pPr>
        <w:spacing w:after="0"/>
        <w:rPr>
          <w:ins w:id="266" w:author="Ben Wiseman" w:date="2018-09-07T14:09:00Z"/>
        </w:rPr>
      </w:pPr>
      <w:ins w:id="267" w:author="Ben Wiseman" w:date="2018-09-07T14:09:00Z">
        <w:r>
          <w:t>Geospatial Information Systems with Arc GIS</w:t>
        </w:r>
      </w:ins>
    </w:p>
    <w:p w14:paraId="2E6E2A48" w14:textId="212B4CE9" w:rsidR="00707C4D" w:rsidRDefault="00707C4D" w:rsidP="00686156">
      <w:pPr>
        <w:spacing w:after="0"/>
        <w:rPr>
          <w:ins w:id="268" w:author="Ben Wiseman" w:date="2018-09-07T14:10:00Z"/>
        </w:rPr>
      </w:pPr>
      <w:ins w:id="269" w:author="Ben Wiseman" w:date="2018-09-07T14:10:00Z">
        <w:r>
          <w:t>Business Statistics</w:t>
        </w:r>
      </w:ins>
    </w:p>
    <w:p w14:paraId="15324656" w14:textId="1CAAB820" w:rsidR="00707C4D" w:rsidRPr="00985D48" w:rsidRDefault="00707C4D" w:rsidP="00686156">
      <w:pPr>
        <w:spacing w:after="0"/>
      </w:pPr>
      <w:ins w:id="270" w:author="Ben Wiseman" w:date="2018-09-07T14:10:00Z">
        <w:r>
          <w:t>Intermediate Statistics for Commerce</w:t>
        </w:r>
      </w:ins>
    </w:p>
    <w:sectPr w:rsidR="00707C4D" w:rsidRPr="00985D48">
      <w:headerReference w:type="even" r:id="rId15"/>
      <w:headerReference w:type="default" r:id="rId16"/>
      <w:footerReference w:type="even" r:id="rId17"/>
      <w:footerReference w:type="default" r:id="rId18"/>
      <w:headerReference w:type="first" r:id="rId19"/>
      <w:footerReference w:type="first" r:id="rId20"/>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en Wiseman" w:date="2018-09-07T07:55:00Z" w:initials="BW">
    <w:p w14:paraId="2768EB86" w14:textId="2A71313E" w:rsidR="001164B9" w:rsidRDefault="001164B9">
      <w:pPr>
        <w:pStyle w:val="CommentText"/>
      </w:pPr>
      <w:r>
        <w:rPr>
          <w:rStyle w:val="CommentReference"/>
        </w:rPr>
        <w:annotationRef/>
      </w:r>
      <w:r>
        <w:t>Should be consistent with dots or a hyphen or slash. I vote hyphen because I/O makes me think input/output</w:t>
      </w:r>
    </w:p>
  </w:comment>
  <w:comment w:id="7" w:author="Ben Wiseman" w:date="2018-09-07T07:54:00Z" w:initials="BW">
    <w:p w14:paraId="12093A81" w14:textId="6A933E4A" w:rsidR="001164B9" w:rsidRDefault="001164B9">
      <w:pPr>
        <w:pStyle w:val="CommentText"/>
      </w:pPr>
      <w:r>
        <w:rPr>
          <w:rStyle w:val="CommentReference"/>
        </w:rPr>
        <w:annotationRef/>
      </w:r>
      <w:r>
        <w:t>Shouldn’t this be in the above intro?</w:t>
      </w:r>
    </w:p>
  </w:comment>
  <w:comment w:id="14" w:author="Ben Wiseman" w:date="2018-09-07T08:04:00Z" w:initials="BW">
    <w:p w14:paraId="65C84BA2" w14:textId="196FFF72" w:rsidR="00CB7F7E" w:rsidRDefault="00CB7F7E">
      <w:pPr>
        <w:pStyle w:val="CommentText"/>
      </w:pPr>
      <w:r>
        <w:rPr>
          <w:rStyle w:val="CommentReference"/>
        </w:rPr>
        <w:annotationRef/>
      </w:r>
      <w:r>
        <w:t xml:space="preserve">In the strictest sense an r package isn’t a library, which is why </w:t>
      </w:r>
      <w:proofErr w:type="gramStart"/>
      <w:r>
        <w:t>require(</w:t>
      </w:r>
      <w:proofErr w:type="gramEnd"/>
      <w:r>
        <w:t>)</w:t>
      </w:r>
    </w:p>
  </w:comment>
  <w:comment w:id="227" w:author="Ben Wiseman" w:date="2018-09-07T14:18:00Z" w:initials="BW">
    <w:p w14:paraId="707796BE" w14:textId="2785B4E5" w:rsidR="00623095" w:rsidRDefault="00623095">
      <w:pPr>
        <w:pStyle w:val="CommentText"/>
      </w:pPr>
      <w:r>
        <w:rPr>
          <w:rStyle w:val="CommentReference"/>
        </w:rPr>
        <w:annotationRef/>
      </w:r>
      <w:r>
        <w:t xml:space="preserve">The exist in DOC – I mean I could strip out and change a few things and put them on </w:t>
      </w:r>
      <w:proofErr w:type="spellStart"/>
      <w:r>
        <w:t>Github</w:t>
      </w:r>
      <w:proofErr w:type="spellEnd"/>
      <w:r>
        <w:t>, but feel more than free to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68EB86" w15:done="0"/>
  <w15:commentEx w15:paraId="12093A81" w15:done="0"/>
  <w15:commentEx w15:paraId="65C84BA2" w15:done="0"/>
  <w15:commentEx w15:paraId="707796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68EB86" w16cid:durableId="1F3CAD84"/>
  <w16cid:commentId w16cid:paraId="12093A81" w16cid:durableId="1F3CAD50"/>
  <w16cid:commentId w16cid:paraId="65C84BA2" w16cid:durableId="1F3CAF91"/>
  <w16cid:commentId w16cid:paraId="707796BE" w16cid:durableId="1F3D0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4D8D" w14:textId="77777777" w:rsidR="003D1641" w:rsidRDefault="003D1641">
      <w:pPr>
        <w:spacing w:after="0" w:line="240" w:lineRule="auto"/>
      </w:pPr>
      <w:r>
        <w:separator/>
      </w:r>
    </w:p>
  </w:endnote>
  <w:endnote w:type="continuationSeparator" w:id="0">
    <w:p w14:paraId="50CF7E50" w14:textId="77777777" w:rsidR="003D1641" w:rsidRDefault="003D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2333" w14:textId="77777777" w:rsidR="003D1641" w:rsidRDefault="003D1641">
      <w:pPr>
        <w:spacing w:after="0" w:line="240" w:lineRule="auto"/>
      </w:pPr>
      <w:r>
        <w:separator/>
      </w:r>
    </w:p>
  </w:footnote>
  <w:footnote w:type="continuationSeparator" w:id="0">
    <w:p w14:paraId="680793D1" w14:textId="77777777" w:rsidR="003D1641" w:rsidRDefault="003D1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seman">
    <w15:presenceInfo w15:providerId="Windows Live" w15:userId="0f19dde6-b93b-43fa-8ee5-4e3ffaa55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B185F"/>
    <w:rsid w:val="000E4D2E"/>
    <w:rsid w:val="000E4DCC"/>
    <w:rsid w:val="000F1633"/>
    <w:rsid w:val="001164B9"/>
    <w:rsid w:val="001217E4"/>
    <w:rsid w:val="0015452B"/>
    <w:rsid w:val="00164DC1"/>
    <w:rsid w:val="0019086B"/>
    <w:rsid w:val="00192880"/>
    <w:rsid w:val="001B7057"/>
    <w:rsid w:val="00262286"/>
    <w:rsid w:val="00282722"/>
    <w:rsid w:val="002B01AD"/>
    <w:rsid w:val="002E4FB9"/>
    <w:rsid w:val="00311E55"/>
    <w:rsid w:val="00333FF7"/>
    <w:rsid w:val="003340FA"/>
    <w:rsid w:val="003344F5"/>
    <w:rsid w:val="00352155"/>
    <w:rsid w:val="003563B7"/>
    <w:rsid w:val="00357B87"/>
    <w:rsid w:val="003756E2"/>
    <w:rsid w:val="00384108"/>
    <w:rsid w:val="003D1641"/>
    <w:rsid w:val="003E2D93"/>
    <w:rsid w:val="00436CA6"/>
    <w:rsid w:val="00446ED5"/>
    <w:rsid w:val="00494580"/>
    <w:rsid w:val="00533131"/>
    <w:rsid w:val="00572323"/>
    <w:rsid w:val="0058471F"/>
    <w:rsid w:val="005C7152"/>
    <w:rsid w:val="005F31C9"/>
    <w:rsid w:val="005F6B35"/>
    <w:rsid w:val="005F6C17"/>
    <w:rsid w:val="00623095"/>
    <w:rsid w:val="00636A08"/>
    <w:rsid w:val="006422F8"/>
    <w:rsid w:val="00686156"/>
    <w:rsid w:val="006B7853"/>
    <w:rsid w:val="0070439D"/>
    <w:rsid w:val="00707C4D"/>
    <w:rsid w:val="00715EB0"/>
    <w:rsid w:val="00776666"/>
    <w:rsid w:val="00782DD2"/>
    <w:rsid w:val="007965BC"/>
    <w:rsid w:val="00797F42"/>
    <w:rsid w:val="007A71E7"/>
    <w:rsid w:val="007B400B"/>
    <w:rsid w:val="00862C2C"/>
    <w:rsid w:val="008C10C8"/>
    <w:rsid w:val="008C6D7F"/>
    <w:rsid w:val="00985D48"/>
    <w:rsid w:val="0099316A"/>
    <w:rsid w:val="00995F18"/>
    <w:rsid w:val="009B24E9"/>
    <w:rsid w:val="009C759E"/>
    <w:rsid w:val="009D603D"/>
    <w:rsid w:val="009F3F41"/>
    <w:rsid w:val="00A82E9A"/>
    <w:rsid w:val="00AA7C45"/>
    <w:rsid w:val="00AB41EE"/>
    <w:rsid w:val="00AC39C2"/>
    <w:rsid w:val="00AC4EBB"/>
    <w:rsid w:val="00AE01A7"/>
    <w:rsid w:val="00AF0429"/>
    <w:rsid w:val="00B27763"/>
    <w:rsid w:val="00B60615"/>
    <w:rsid w:val="00BB7FBE"/>
    <w:rsid w:val="00BE2BBD"/>
    <w:rsid w:val="00C15915"/>
    <w:rsid w:val="00C34668"/>
    <w:rsid w:val="00C56217"/>
    <w:rsid w:val="00C61D1E"/>
    <w:rsid w:val="00C718F9"/>
    <w:rsid w:val="00C73486"/>
    <w:rsid w:val="00C73C73"/>
    <w:rsid w:val="00C92195"/>
    <w:rsid w:val="00CA59E9"/>
    <w:rsid w:val="00CB7F7E"/>
    <w:rsid w:val="00CC2753"/>
    <w:rsid w:val="00CC34AA"/>
    <w:rsid w:val="00D042A3"/>
    <w:rsid w:val="00D46C6A"/>
    <w:rsid w:val="00D519A5"/>
    <w:rsid w:val="00D63796"/>
    <w:rsid w:val="00DA2B77"/>
    <w:rsid w:val="00DE4334"/>
    <w:rsid w:val="00E4395F"/>
    <w:rsid w:val="00E56A19"/>
    <w:rsid w:val="00EB4221"/>
    <w:rsid w:val="00ED751B"/>
    <w:rsid w:val="00F071CD"/>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3407">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86812579">
      <w:bodyDiv w:val="1"/>
      <w:marLeft w:val="0"/>
      <w:marRight w:val="0"/>
      <w:marTop w:val="0"/>
      <w:marBottom w:val="0"/>
      <w:divBdr>
        <w:top w:val="none" w:sz="0" w:space="0" w:color="auto"/>
        <w:left w:val="none" w:sz="0" w:space="0" w:color="auto"/>
        <w:bottom w:val="none" w:sz="0" w:space="0" w:color="auto"/>
        <w:right w:val="none" w:sz="0" w:space="0" w:color="auto"/>
      </w:divBdr>
    </w:div>
    <w:div w:id="646781992">
      <w:bodyDiv w:val="1"/>
      <w:marLeft w:val="0"/>
      <w:marRight w:val="0"/>
      <w:marTop w:val="0"/>
      <w:marBottom w:val="0"/>
      <w:divBdr>
        <w:top w:val="none" w:sz="0" w:space="0" w:color="auto"/>
        <w:left w:val="none" w:sz="0" w:space="0" w:color="auto"/>
        <w:bottom w:val="none" w:sz="0" w:space="0" w:color="auto"/>
        <w:right w:val="none" w:sz="0" w:space="0" w:color="auto"/>
      </w:divBdr>
    </w:div>
    <w:div w:id="1095438280">
      <w:bodyDiv w:val="1"/>
      <w:marLeft w:val="0"/>
      <w:marRight w:val="0"/>
      <w:marTop w:val="0"/>
      <w:marBottom w:val="0"/>
      <w:divBdr>
        <w:top w:val="none" w:sz="0" w:space="0" w:color="auto"/>
        <w:left w:val="none" w:sz="0" w:space="0" w:color="auto"/>
        <w:bottom w:val="none" w:sz="0" w:space="0" w:color="auto"/>
        <w:right w:val="none" w:sz="0" w:space="0" w:color="auto"/>
      </w:divBdr>
    </w:div>
    <w:div w:id="2061055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pectrum.ieee.org/at-work/innovation/the-2018-top-programming-languag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it.ly/1UyrpYw" TargetMode="External"/><Relationship Id="rId12" Type="http://schemas.openxmlformats.org/officeDocument/2006/relationships/hyperlink" Target="https://developer.twitte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SON"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rstudio.com/id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3703</Words>
  <Characters>21111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Ben Wiseman</cp:lastModifiedBy>
  <cp:revision>5</cp:revision>
  <dcterms:created xsi:type="dcterms:W3CDTF">2018-09-07T12:52:00Z</dcterms:created>
  <dcterms:modified xsi:type="dcterms:W3CDTF">2018-09-07T19:25:00Z</dcterms:modified>
</cp:coreProperties>
</file>