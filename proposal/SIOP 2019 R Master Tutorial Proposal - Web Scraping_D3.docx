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52E0C9B6"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w:t>
      </w:r>
      <w:del w:id="0" w:author="Ben Wiseman" w:date="2018-09-07T07:50:00Z">
        <w:r w:rsidDel="00EB4221">
          <w:rPr>
            <w:rFonts w:ascii="Times New Roman" w:eastAsia="Times New Roman" w:hAnsi="Times New Roman" w:cs="Times New Roman"/>
          </w:rPr>
          <w:delText xml:space="preserve">(optional) </w:delText>
        </w:r>
      </w:del>
      <w:r>
        <w:rPr>
          <w:rFonts w:ascii="Times New Roman" w:eastAsia="Times New Roman" w:hAnsi="Times New Roman" w:cs="Times New Roman"/>
        </w:rPr>
        <w:t xml:space="preserve">for this interactive session (download session materials </w:t>
      </w:r>
      <w:commentRangeStart w:id="1"/>
      <w:r>
        <w:rPr>
          <w:rFonts w:ascii="Times New Roman" w:eastAsia="Times New Roman" w:hAnsi="Times New Roman" w:cs="Times New Roman"/>
        </w:rPr>
        <w:t>here</w:t>
      </w:r>
      <w:commentRangeEnd w:id="1"/>
      <w:r w:rsidR="00AD7AD3">
        <w:rPr>
          <w:rStyle w:val="CommentReference"/>
        </w:rPr>
        <w:commentReference w:id="1"/>
      </w:r>
      <w:r>
        <w:rPr>
          <w:rFonts w:ascii="Times New Roman" w:eastAsia="Times New Roman" w:hAnsi="Times New Roman" w:cs="Times New Roman"/>
        </w:rPr>
        <w:t>: ).</w:t>
      </w:r>
      <w:hyperlink r:id="rId10"/>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66565E84"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ins w:id="2" w:author="Ben Wiseman" w:date="2018-09-07T07:51:00Z">
        <w:r w:rsidR="00EB4221">
          <w:rPr>
            <w:rFonts w:ascii="Times New Roman" w:eastAsia="Times New Roman" w:hAnsi="Times New Roman" w:cs="Times New Roman"/>
          </w:rPr>
          <w:t>elies solely on</w:t>
        </w:r>
      </w:ins>
      <w:del w:id="3" w:author="Ben Wiseman" w:date="2018-09-07T07:51:00Z">
        <w:r w:rsidDel="00EB4221">
          <w:rPr>
            <w:rFonts w:ascii="Times New Roman" w:eastAsia="Times New Roman" w:hAnsi="Times New Roman" w:cs="Times New Roman"/>
          </w:rPr>
          <w:delText>equires</w:delText>
        </w:r>
      </w:del>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572C3B6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3344F5">
        <w:rPr>
          <w:rFonts w:ascii="Times New Roman" w:eastAsia="Times New Roman" w:hAnsi="Times New Roman" w:cs="Times New Roman"/>
        </w:rPr>
        <w:t>98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77777777"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packages to access data from various websites and put that data into a form useful for data analysis. We will teach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3228A977" w14:textId="79A69A3B" w:rsidR="001B7057" w:rsidRDefault="0058471F">
      <w:pPr>
        <w:spacing w:after="120" w:line="480" w:lineRule="auto"/>
      </w:pPr>
      <w:bookmarkStart w:id="4" w:name="_gjdgxs" w:colFirst="0" w:colLast="0"/>
      <w:bookmarkEnd w:id="4"/>
      <w:r>
        <w:rPr>
          <w:rFonts w:ascii="Times New Roman" w:eastAsia="Times New Roman" w:hAnsi="Times New Roman" w:cs="Times New Roman"/>
          <w:i/>
        </w:rPr>
        <w:t>Proposed Session</w:t>
      </w:r>
    </w:p>
    <w:p w14:paraId="5CFA0768" w14:textId="2DC987BB" w:rsidR="001B7057" w:rsidRDefault="005F6C17" w:rsidP="00B6061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 con</w:t>
      </w:r>
      <w:r w:rsidR="007965BC">
        <w:rPr>
          <w:rFonts w:ascii="Times New Roman" w:eastAsia="Times New Roman" w:hAnsi="Times New Roman" w:cs="Times New Roman"/>
        </w:rPr>
        <w:t xml:space="preserve">tinuation of previous tutorials attempting to simplify R for the </w:t>
      </w:r>
      <w:commentRangeStart w:id="5"/>
      <w:commentRangeStart w:id="6"/>
      <w:r w:rsidR="007965BC">
        <w:rPr>
          <w:rFonts w:ascii="Times New Roman" w:eastAsia="Times New Roman" w:hAnsi="Times New Roman" w:cs="Times New Roman"/>
        </w:rPr>
        <w:t>I</w:t>
      </w:r>
      <w:ins w:id="7" w:author="Ben Wiseman" w:date="2018-09-07T07:55:00Z">
        <w:r w:rsidR="001164B9">
          <w:rPr>
            <w:rFonts w:ascii="Times New Roman" w:eastAsia="Times New Roman" w:hAnsi="Times New Roman" w:cs="Times New Roman"/>
          </w:rPr>
          <w:t>-</w:t>
        </w:r>
      </w:ins>
      <w:del w:id="8" w:author="Ben Wiseman" w:date="2018-09-07T07:55:00Z">
        <w:r w:rsidR="007965BC" w:rsidDel="001164B9">
          <w:rPr>
            <w:rFonts w:ascii="Times New Roman" w:eastAsia="Times New Roman" w:hAnsi="Times New Roman" w:cs="Times New Roman"/>
          </w:rPr>
          <w:delText>/</w:delText>
        </w:r>
      </w:del>
      <w:r w:rsidR="007965BC">
        <w:rPr>
          <w:rFonts w:ascii="Times New Roman" w:eastAsia="Times New Roman" w:hAnsi="Times New Roman" w:cs="Times New Roman"/>
        </w:rPr>
        <w:t xml:space="preserve">O </w:t>
      </w:r>
      <w:commentRangeEnd w:id="5"/>
      <w:r w:rsidR="001164B9">
        <w:rPr>
          <w:rStyle w:val="CommentReference"/>
        </w:rPr>
        <w:commentReference w:id="5"/>
      </w:r>
      <w:commentRangeEnd w:id="6"/>
      <w:r w:rsidR="00AD7AD3">
        <w:rPr>
          <w:rStyle w:val="CommentReference"/>
        </w:rPr>
        <w:commentReference w:id="6"/>
      </w:r>
      <w:r w:rsidR="007965BC">
        <w:rPr>
          <w:rFonts w:ascii="Times New Roman" w:eastAsia="Times New Roman" w:hAnsi="Times New Roman" w:cs="Times New Roman"/>
        </w:rPr>
        <w:t xml:space="preserve">community. </w:t>
      </w:r>
      <w:commentRangeStart w:id="9"/>
      <w:commentRangeStart w:id="10"/>
      <w:r w:rsidR="007965BC">
        <w:rPr>
          <w:rFonts w:ascii="Times New Roman" w:eastAsia="Times New Roman" w:hAnsi="Times New Roman" w:cs="Times New Roman"/>
        </w:rPr>
        <w:t>By some measures, R has become one of the ten most popular programming languages (Cass, 2018)</w:t>
      </w:r>
      <w:r w:rsidR="00BE2BBD">
        <w:rPr>
          <w:rFonts w:ascii="Times New Roman" w:eastAsia="Times New Roman" w:hAnsi="Times New Roman" w:cs="Times New Roman"/>
        </w:rPr>
        <w:t xml:space="preserve"> and is growing in popularity nearly as quickly as the general-purpose programming language Python (Robinson, 2017)</w:t>
      </w:r>
      <w:r w:rsidR="00384108">
        <w:rPr>
          <w:rFonts w:ascii="Times New Roman" w:eastAsia="Times New Roman" w:hAnsi="Times New Roman" w:cs="Times New Roman"/>
        </w:rPr>
        <w:t xml:space="preserve">. R’s popularity may be partly due to the large ecosystem of support pages, </w:t>
      </w:r>
      <w:r w:rsidR="00384108">
        <w:rPr>
          <w:rFonts w:ascii="Times New Roman" w:eastAsia="Times New Roman" w:hAnsi="Times New Roman" w:cs="Times New Roman"/>
        </w:rPr>
        <w:lastRenderedPageBreak/>
        <w:t>books, blogs, tutorials, and R specific conferences.</w:t>
      </w:r>
      <w:r w:rsidR="00BE2BBD">
        <w:rPr>
          <w:rFonts w:ascii="Times New Roman" w:eastAsia="Times New Roman" w:hAnsi="Times New Roman" w:cs="Times New Roman"/>
        </w:rPr>
        <w:t xml:space="preserve"> Several R packages, including </w:t>
      </w:r>
      <w:proofErr w:type="spellStart"/>
      <w:r w:rsidR="00BE2BBD">
        <w:rPr>
          <w:rFonts w:ascii="Times New Roman" w:eastAsia="Times New Roman" w:hAnsi="Times New Roman" w:cs="Times New Roman"/>
        </w:rPr>
        <w:t>dplyr</w:t>
      </w:r>
      <w:proofErr w:type="spellEnd"/>
      <w:r w:rsidR="00063297">
        <w:rPr>
          <w:rFonts w:ascii="Times New Roman" w:eastAsia="Times New Roman" w:hAnsi="Times New Roman" w:cs="Times New Roman"/>
        </w:rPr>
        <w:t xml:space="preserve"> (Wickham, Franç</w:t>
      </w:r>
      <w:r w:rsidR="000E4D2E">
        <w:rPr>
          <w:rFonts w:ascii="Times New Roman" w:eastAsia="Times New Roman" w:hAnsi="Times New Roman" w:cs="Times New Roman"/>
        </w:rPr>
        <w:t>ois, Henry, and M</w:t>
      </w:r>
      <w:r w:rsidR="00063297">
        <w:rPr>
          <w:rFonts w:ascii="Times New Roman" w:eastAsia="Times New Roman" w:hAnsi="Times New Roman" w:cs="Times New Roman"/>
        </w:rPr>
        <w:t>ü</w:t>
      </w:r>
      <w:r w:rsidR="000E4D2E">
        <w:rPr>
          <w:rFonts w:ascii="Times New Roman" w:eastAsia="Times New Roman" w:hAnsi="Times New Roman" w:cs="Times New Roman"/>
        </w:rPr>
        <w:t>ller)</w:t>
      </w:r>
      <w:r w:rsidR="00BE2BBD">
        <w:rPr>
          <w:rFonts w:ascii="Times New Roman" w:eastAsia="Times New Roman" w:hAnsi="Times New Roman" w:cs="Times New Roman"/>
        </w:rPr>
        <w:t>, ggplot2</w:t>
      </w:r>
      <w:r w:rsidR="00063297">
        <w:rPr>
          <w:rFonts w:ascii="Times New Roman" w:eastAsia="Times New Roman" w:hAnsi="Times New Roman" w:cs="Times New Roman"/>
        </w:rPr>
        <w:t xml:space="preserve"> (Wickham, 2009)</w:t>
      </w:r>
      <w:r w:rsidR="00BE2BBD">
        <w:rPr>
          <w:rFonts w:ascii="Times New Roman" w:eastAsia="Times New Roman" w:hAnsi="Times New Roman" w:cs="Times New Roman"/>
        </w:rPr>
        <w:t xml:space="preserve">, and </w:t>
      </w:r>
      <w:proofErr w:type="spellStart"/>
      <w:r w:rsidR="00BE2BBD">
        <w:rPr>
          <w:rFonts w:ascii="Times New Roman" w:eastAsia="Times New Roman" w:hAnsi="Times New Roman" w:cs="Times New Roman"/>
        </w:rPr>
        <w:t>data.table</w:t>
      </w:r>
      <w:proofErr w:type="spellEnd"/>
      <w:r w:rsidR="00063297">
        <w:rPr>
          <w:rFonts w:ascii="Times New Roman" w:eastAsia="Times New Roman" w:hAnsi="Times New Roman" w:cs="Times New Roman"/>
        </w:rPr>
        <w:t xml:space="preserve"> (</w:t>
      </w:r>
      <w:proofErr w:type="spellStart"/>
      <w:r w:rsidR="00063297">
        <w:rPr>
          <w:rFonts w:ascii="Times New Roman" w:eastAsia="Times New Roman" w:hAnsi="Times New Roman" w:cs="Times New Roman"/>
        </w:rPr>
        <w:t>Dowle</w:t>
      </w:r>
      <w:proofErr w:type="spellEnd"/>
      <w:r w:rsidR="00063297">
        <w:rPr>
          <w:rFonts w:ascii="Times New Roman" w:eastAsia="Times New Roman" w:hAnsi="Times New Roman" w:cs="Times New Roman"/>
        </w:rPr>
        <w:t xml:space="preserve"> and Srinivasan, 2018)</w:t>
      </w:r>
      <w:r w:rsidR="00BE2BBD">
        <w:rPr>
          <w:rFonts w:ascii="Times New Roman" w:eastAsia="Times New Roman" w:hAnsi="Times New Roman" w:cs="Times New Roman"/>
        </w:rPr>
        <w:t xml:space="preserve"> have over 12,000 mentions on Stack Overflow</w:t>
      </w:r>
      <w:r w:rsidR="0070439D">
        <w:rPr>
          <w:rFonts w:ascii="Times New Roman" w:eastAsia="Times New Roman" w:hAnsi="Times New Roman" w:cs="Times New Roman"/>
        </w:rPr>
        <w:t xml:space="preserve"> (Robinson, 2017)</w:t>
      </w:r>
      <w:r w:rsidR="00BE2BBD">
        <w:rPr>
          <w:rFonts w:ascii="Times New Roman" w:eastAsia="Times New Roman" w:hAnsi="Times New Roman" w:cs="Times New Roman"/>
        </w:rPr>
        <w:t>.</w:t>
      </w:r>
      <w:commentRangeEnd w:id="9"/>
      <w:r w:rsidR="001164B9">
        <w:rPr>
          <w:rStyle w:val="CommentReference"/>
        </w:rPr>
        <w:commentReference w:id="9"/>
      </w:r>
      <w:commentRangeEnd w:id="10"/>
      <w:r w:rsidR="00AD7AD3">
        <w:rPr>
          <w:rStyle w:val="CommentReference"/>
        </w:rPr>
        <w:commentReference w:id="10"/>
      </w:r>
    </w:p>
    <w:p w14:paraId="2049318D" w14:textId="537AD27E"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Considerable information is contained on the internet. </w:t>
      </w:r>
      <w:commentRangeStart w:id="11"/>
      <w:r>
        <w:rPr>
          <w:rFonts w:ascii="Times New Roman" w:eastAsia="Times New Roman" w:hAnsi="Times New Roman" w:cs="Times New Roman"/>
        </w:rPr>
        <w:t>This data is</w:t>
      </w:r>
      <w:commentRangeEnd w:id="11"/>
      <w:r w:rsidR="00AD7AD3">
        <w:rPr>
          <w:rStyle w:val="CommentReference"/>
        </w:rPr>
        <w:commentReference w:id="11"/>
      </w:r>
      <w:r>
        <w:rPr>
          <w:rFonts w:ascii="Times New Roman" w:eastAsia="Times New Roman" w:hAnsi="Times New Roman" w:cs="Times New Roman"/>
        </w:rPr>
        <w:t xml:space="preserve">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the typical I</w:t>
      </w:r>
      <w:ins w:id="12" w:author="Ben Wiseman" w:date="2018-09-07T07:57:00Z">
        <w:r w:rsidR="001164B9">
          <w:rPr>
            <w:rFonts w:ascii="Times New Roman" w:eastAsia="Times New Roman" w:hAnsi="Times New Roman" w:cs="Times New Roman"/>
          </w:rPr>
          <w:t>-</w:t>
        </w:r>
      </w:ins>
      <w:del w:id="13" w:author="Ben Wiseman" w:date="2018-09-07T07:57:00Z">
        <w:r w:rsidR="009D603D" w:rsidDel="001164B9">
          <w:rPr>
            <w:rFonts w:ascii="Times New Roman" w:eastAsia="Times New Roman" w:hAnsi="Times New Roman" w:cs="Times New Roman"/>
          </w:rPr>
          <w:delText>/</w:delText>
        </w:r>
      </w:del>
      <w:r w:rsidR="009D603D">
        <w:rPr>
          <w:rFonts w:ascii="Times New Roman" w:eastAsia="Times New Roman" w:hAnsi="Times New Roman" w:cs="Times New Roman"/>
        </w:rPr>
        <w:t xml:space="preserve">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0EB96A7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ins w:id="14" w:author="Ben Wiseman" w:date="2018-09-07T07:58:00Z">
        <w:r w:rsidR="001164B9">
          <w:rPr>
            <w:rFonts w:ascii="Times New Roman" w:eastAsia="Times New Roman" w:hAnsi="Times New Roman" w:cs="Times New Roman"/>
          </w:rPr>
          <w:t xml:space="preserve">strongly </w:t>
        </w:r>
      </w:ins>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w:t>
      </w:r>
      <w:commentRangeStart w:id="15"/>
      <w:r>
        <w:rPr>
          <w:rFonts w:ascii="Times New Roman" w:eastAsia="Times New Roman" w:hAnsi="Times New Roman" w:cs="Times New Roman"/>
        </w:rPr>
        <w:t>at</w:t>
      </w:r>
      <w:commentRangeEnd w:id="15"/>
      <w:r w:rsidR="00AD7AD3">
        <w:rPr>
          <w:rStyle w:val="CommentReference"/>
        </w:rPr>
        <w:commentReference w:id="15"/>
      </w:r>
      <w:r>
        <w:rPr>
          <w:rFonts w:ascii="Times New Roman" w:eastAsia="Times New Roman" w:hAnsi="Times New Roman" w:cs="Times New Roman"/>
        </w:rPr>
        <w:t xml:space="preserve"> .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1"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62E375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commentRangeStart w:id="16"/>
      <w:r>
        <w:rPr>
          <w:rFonts w:ascii="Times New Roman" w:eastAsia="Times New Roman" w:hAnsi="Times New Roman" w:cs="Times New Roman"/>
        </w:rPr>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w:t>
      </w:r>
      <w:commentRangeEnd w:id="16"/>
      <w:r w:rsidR="00AD7AD3">
        <w:rPr>
          <w:rStyle w:val="CommentReference"/>
        </w:rPr>
        <w:commentReference w:id="16"/>
      </w:r>
      <w:r w:rsidR="001217E4">
        <w:rPr>
          <w:rFonts w:ascii="Times New Roman" w:eastAsia="Times New Roman" w:hAnsi="Times New Roman" w:cs="Times New Roman"/>
        </w:rPr>
        <w:t xml:space="preserve">. To access the same data in R, one needs a way of communicating with servers using the appropriate protocols and then consuming and processing that information. </w:t>
      </w:r>
      <w:del w:id="17" w:author="Ben Wiseman" w:date="2018-09-07T08:04:00Z">
        <w:r w:rsidR="001217E4" w:rsidDel="00CB7F7E">
          <w:rPr>
            <w:rFonts w:ascii="Times New Roman" w:eastAsia="Times New Roman" w:hAnsi="Times New Roman" w:cs="Times New Roman"/>
          </w:rPr>
          <w:delText>The C library “</w:delText>
        </w:r>
        <w:r w:rsidR="00CC2753" w:rsidDel="00CB7F7E">
          <w:rPr>
            <w:rFonts w:ascii="Times New Roman" w:eastAsia="Times New Roman" w:hAnsi="Times New Roman" w:cs="Times New Roman"/>
          </w:rPr>
          <w:delText>libcurl</w:delText>
        </w:r>
        <w:r w:rsidR="001217E4" w:rsidDel="00CB7F7E">
          <w:rPr>
            <w:rFonts w:ascii="Times New Roman" w:eastAsia="Times New Roman" w:hAnsi="Times New Roman" w:cs="Times New Roman"/>
          </w:rPr>
          <w:delText xml:space="preserve">” was written to transfer data using various protocols, including HTTP, FTP, IMAP. </w:delText>
        </w:r>
      </w:del>
      <w:r w:rsidR="001217E4">
        <w:rPr>
          <w:rFonts w:ascii="Times New Roman" w:eastAsia="Times New Roman" w:hAnsi="Times New Roman" w:cs="Times New Roman"/>
        </w:rPr>
        <w:t>R contains the</w:t>
      </w:r>
      <w:ins w:id="18" w:author="Ben Wiseman" w:date="2018-09-07T08:05:00Z">
        <w:r w:rsidR="00CB7F7E">
          <w:rPr>
            <w:rFonts w:ascii="Times New Roman" w:eastAsia="Times New Roman" w:hAnsi="Times New Roman" w:cs="Times New Roman"/>
          </w:rPr>
          <w:t xml:space="preserve"> “curl”</w:t>
        </w:r>
      </w:ins>
      <w:ins w:id="19" w:author="Ben Wiseman" w:date="2018-09-07T08:04:00Z">
        <w:r w:rsidR="00CB7F7E">
          <w:rPr>
            <w:rFonts w:ascii="Times New Roman" w:eastAsia="Times New Roman" w:hAnsi="Times New Roman" w:cs="Times New Roman"/>
          </w:rPr>
          <w:t xml:space="preserve"> </w:t>
        </w:r>
        <w:commentRangeStart w:id="20"/>
        <w:r w:rsidR="00CB7F7E">
          <w:rPr>
            <w:rFonts w:ascii="Times New Roman" w:eastAsia="Times New Roman" w:hAnsi="Times New Roman" w:cs="Times New Roman"/>
          </w:rPr>
          <w:t>package</w:t>
        </w:r>
        <w:commentRangeEnd w:id="20"/>
        <w:r w:rsidR="00CB7F7E">
          <w:rPr>
            <w:rStyle w:val="CommentReference"/>
          </w:rPr>
          <w:commentReference w:id="20"/>
        </w:r>
      </w:ins>
      <w:del w:id="21" w:author="Ben Wiseman" w:date="2018-09-07T08:04:00Z">
        <w:r w:rsidR="001217E4" w:rsidDel="00CB7F7E">
          <w:rPr>
            <w:rFonts w:ascii="Times New Roman" w:eastAsia="Times New Roman" w:hAnsi="Times New Roman" w:cs="Times New Roman"/>
          </w:rPr>
          <w:delText xml:space="preserve"> library</w:delText>
        </w:r>
      </w:del>
      <w:del w:id="22" w:author="Ben Wiseman" w:date="2018-09-07T08:05:00Z">
        <w:r w:rsidR="001217E4" w:rsidDel="00CB7F7E">
          <w:rPr>
            <w:rFonts w:ascii="Times New Roman" w:eastAsia="Times New Roman" w:hAnsi="Times New Roman" w:cs="Times New Roman"/>
          </w:rPr>
          <w:delText xml:space="preserve"> “curl”</w:delText>
        </w:r>
      </w:del>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lastRenderedPageBreak/>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ins w:id="23" w:author="Ben Wiseman" w:date="2018-09-07T08:04:00Z">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ins>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w:t>
      </w:r>
      <w:del w:id="24" w:author="Ben Wiseman" w:date="2018-09-07T08:04:00Z">
        <w:r w:rsidR="00C56217" w:rsidDel="00CB7F7E">
          <w:rPr>
            <w:rFonts w:ascii="Times New Roman" w:eastAsia="Times New Roman" w:hAnsi="Times New Roman" w:cs="Times New Roman"/>
          </w:rPr>
          <w:delText>library</w:delText>
        </w:r>
      </w:del>
      <w:r w:rsidR="00C56217">
        <w:rPr>
          <w:rFonts w:ascii="Times New Roman" w:eastAsia="Times New Roman" w:hAnsi="Times New Roman" w:cs="Times New Roman"/>
        </w:rPr>
        <w:t xml:space="preserve"> and the</w:t>
      </w:r>
      <w:del w:id="25" w:author="Ben Wiseman" w:date="2018-09-07T08:05:00Z">
        <w:r w:rsidR="00C56217" w:rsidDel="00CB7F7E">
          <w:rPr>
            <w:rFonts w:ascii="Times New Roman" w:eastAsia="Times New Roman" w:hAnsi="Times New Roman" w:cs="Times New Roman"/>
          </w:rPr>
          <w:delText xml:space="preserve"> library</w:delText>
        </w:r>
      </w:del>
      <w:r w:rsidR="00C56217">
        <w:rPr>
          <w:rFonts w:ascii="Times New Roman" w:eastAsia="Times New Roman" w:hAnsi="Times New Roman" w:cs="Times New Roman"/>
        </w:rPr>
        <w:t xml:space="preserv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ins w:id="26" w:author="Ben Wiseman" w:date="2018-09-07T08:05:00Z">
        <w:r w:rsidR="00CB7F7E">
          <w:rPr>
            <w:rFonts w:ascii="Times New Roman" w:eastAsia="Times New Roman" w:hAnsi="Times New Roman" w:cs="Times New Roman"/>
          </w:rPr>
          <w:t xml:space="preserve"> package </w:t>
        </w:r>
      </w:ins>
      <w:del w:id="27" w:author="Ben Wiseman" w:date="2018-09-07T08:05:00Z">
        <w:r w:rsidR="00C56217" w:rsidDel="00CB7F7E">
          <w:rPr>
            <w:rFonts w:ascii="Times New Roman" w:eastAsia="Times New Roman" w:hAnsi="Times New Roman" w:cs="Times New Roman"/>
          </w:rPr>
          <w:delText xml:space="preserve"> </w:delText>
        </w:r>
      </w:del>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2"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414C4C48"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package (</w:t>
      </w:r>
      <w:r w:rsidR="00AA7C45">
        <w:rPr>
          <w:rFonts w:ascii="Times New Roman" w:eastAsia="Times New Roman" w:hAnsi="Times New Roman" w:cs="Times New Roman"/>
        </w:rPr>
        <w:t>Gentry, 2015)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586954C"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scraping data from Twitter that mentions particular companies and financial data of those companies. We will explain how to process and clean the data using tools in R, and we will use sentiment analysis to compare the type of Tweet with financial information from the companies. The latter topic is not intended for in-depth exploration but, rather, provides a</w:t>
      </w:r>
      <w:ins w:id="28" w:author="Ben Wiseman" w:date="2018-09-07T08:07:00Z">
        <w:r w:rsidR="00CB7F7E">
          <w:rPr>
            <w:rFonts w:ascii="Times New Roman" w:eastAsia="Times New Roman" w:hAnsi="Times New Roman" w:cs="Times New Roman"/>
          </w:rPr>
          <w:t xml:space="preserve"> more</w:t>
        </w:r>
      </w:ins>
      <w:del w:id="29" w:author="Ben Wiseman" w:date="2018-09-07T08:07:00Z">
        <w:r w:rsidR="00BB7FBE" w:rsidDel="00CB7F7E">
          <w:rPr>
            <w:rFonts w:ascii="Times New Roman" w:eastAsia="Times New Roman" w:hAnsi="Times New Roman" w:cs="Times New Roman"/>
          </w:rPr>
          <w:delText>n</w:delText>
        </w:r>
      </w:del>
      <w:r w:rsidR="00BB7FBE">
        <w:rPr>
          <w:rFonts w:ascii="Times New Roman" w:eastAsia="Times New Roman" w:hAnsi="Times New Roman" w:cs="Times New Roman"/>
        </w:rPr>
        <w:t xml:space="preserve"> complete </w:t>
      </w:r>
      <w:r w:rsidR="00BB7FBE">
        <w:rPr>
          <w:rFonts w:ascii="Times New Roman" w:eastAsia="Times New Roman" w:hAnsi="Times New Roman" w:cs="Times New Roman"/>
        </w:rPr>
        <w:lastRenderedPageBreak/>
        <w:t>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ins w:id="30" w:author="Ben Wiseman" w:date="2018-09-07T08:08:00Z">
        <w:r w:rsidR="00CB7F7E">
          <w:rPr>
            <w:rFonts w:ascii="Times New Roman" w:eastAsia="Times New Roman" w:hAnsi="Times New Roman" w:cs="Times New Roman"/>
            <w:b/>
          </w:rPr>
          <w:t>-</w:t>
        </w:r>
      </w:ins>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ins w:id="31" w:author="Jeff Jones" w:date="2018-09-07T13:22:00Z">
        <w:r w:rsidR="007B1C50">
          <w:rPr>
            <w:rFonts w:ascii="Times New Roman" w:eastAsia="Times New Roman" w:hAnsi="Times New Roman" w:cs="Times New Roman"/>
            <w:sz w:val="20"/>
            <w:szCs w:val="20"/>
          </w:rPr>
          <w:t>tems</w:t>
        </w:r>
      </w:ins>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rPr>
          <w:ins w:id="32" w:author="Ben Wiseman" w:date="2018-09-07T08:08:00Z"/>
        </w:rPr>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r>
        <w:t>Ph.D</w:t>
      </w:r>
      <w:proofErr w:type="spell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rPr>
          <w:ins w:id="33" w:author="Ben Wiseman" w:date="2018-09-07T08:08:00Z"/>
        </w:rPr>
      </w:pPr>
    </w:p>
    <w:p w14:paraId="617BC320" w14:textId="70555290" w:rsidR="00CB7F7E" w:rsidRDefault="00CB7F7E" w:rsidP="00446ED5">
      <w:pPr>
        <w:spacing w:after="120" w:line="240" w:lineRule="auto"/>
        <w:rPr>
          <w:ins w:id="34" w:author="Jeff Jones" w:date="2018-09-07T14:11:00Z"/>
        </w:rPr>
      </w:pPr>
      <w:ins w:id="35" w:author="Ben Wiseman" w:date="2018-09-07T08:08:00Z">
        <w:r>
          <w:t xml:space="preserve">Ben Wiseman is a </w:t>
        </w:r>
      </w:ins>
      <w:ins w:id="36" w:author="Ben Wiseman" w:date="2018-09-07T08:09:00Z">
        <w:r>
          <w:t xml:space="preserve">Data Science developer at the Korn Ferry Institute </w:t>
        </w:r>
      </w:ins>
      <w:ins w:id="37" w:author="Ben Wiseman" w:date="2018-09-07T08:10:00Z">
        <w:r>
          <w:t>responsible for maintaining and developing R-based automation tools</w:t>
        </w:r>
      </w:ins>
      <w:ins w:id="38" w:author="Ben Wiseman" w:date="2018-09-07T08:11:00Z">
        <w:r>
          <w:t xml:space="preserve">, models, reports, and </w:t>
        </w:r>
        <w:r w:rsidR="008C6D7F">
          <w:t xml:space="preserve">user interfaces. </w:t>
        </w:r>
      </w:ins>
      <w:ins w:id="39" w:author="Ben Wiseman" w:date="2018-09-07T08:13:00Z">
        <w:r w:rsidR="008C6D7F">
          <w:t>He has publications in entomology, ecology, and molecular evolution</w:t>
        </w:r>
      </w:ins>
      <w:ins w:id="40" w:author="Ben Wiseman" w:date="2018-09-07T08:14:00Z">
        <w:r w:rsidR="008C6D7F">
          <w:t xml:space="preserve"> and has worked with </w:t>
        </w:r>
      </w:ins>
      <w:ins w:id="41" w:author="Ben Wiseman" w:date="2018-09-07T08:19:00Z">
        <w:r w:rsidR="008C6D7F">
          <w:t xml:space="preserve">and trained </w:t>
        </w:r>
      </w:ins>
      <w:ins w:id="42" w:author="Ben Wiseman" w:date="2018-09-07T08:14:00Z">
        <w:r w:rsidR="008C6D7F">
          <w:t>numerous clients in the military, public, and private sectors</w:t>
        </w:r>
      </w:ins>
      <w:ins w:id="43" w:author="Ben Wiseman" w:date="2018-09-07T08:15:00Z">
        <w:r w:rsidR="008C6D7F">
          <w:t xml:space="preserve"> on a wide range of applications</w:t>
        </w:r>
      </w:ins>
      <w:ins w:id="44" w:author="Ben Wiseman" w:date="2018-09-07T08:14:00Z">
        <w:r w:rsidR="008C6D7F">
          <w:t xml:space="preserve">. </w:t>
        </w:r>
      </w:ins>
      <w:ins w:id="45" w:author="Ben Wiseman" w:date="2018-09-07T08:15:00Z">
        <w:r w:rsidR="008C6D7F">
          <w:t>Ben received his MSc from Lincoln University (New Zealand) in applie</w:t>
        </w:r>
      </w:ins>
      <w:ins w:id="46" w:author="Ben Wiseman" w:date="2018-09-07T08:16:00Z">
        <w:r w:rsidR="008C6D7F">
          <w:t>d</w:t>
        </w:r>
      </w:ins>
      <w:ins w:id="47" w:author="Ben Wiseman" w:date="2018-09-07T08:15:00Z">
        <w:r w:rsidR="008C6D7F">
          <w:t xml:space="preserve"> statistical modelling where he </w:t>
        </w:r>
      </w:ins>
      <w:ins w:id="48" w:author="Ben Wiseman" w:date="2018-09-07T08:16:00Z">
        <w:r w:rsidR="008C6D7F">
          <w:t xml:space="preserve">developed a user-facing geospatial AI platform for DOCs predator monitoring and control systems. </w:t>
        </w:r>
      </w:ins>
    </w:p>
    <w:p w14:paraId="144D53F4" w14:textId="759A7202" w:rsidR="006C016F" w:rsidRDefault="006C016F" w:rsidP="00446ED5">
      <w:pPr>
        <w:spacing w:after="120" w:line="240" w:lineRule="auto"/>
        <w:rPr>
          <w:ins w:id="49" w:author="Jeff Jones" w:date="2018-09-07T14:11:00Z"/>
        </w:rPr>
      </w:pPr>
    </w:p>
    <w:p w14:paraId="4114A3AC" w14:textId="7DF6DAB5" w:rsidR="006C016F" w:rsidRDefault="006C016F" w:rsidP="00446ED5">
      <w:pPr>
        <w:spacing w:after="120" w:line="240" w:lineRule="auto"/>
        <w:rPr>
          <w:ins w:id="50" w:author="Ben Wiseman" w:date="2018-09-07T08:18:00Z"/>
        </w:rPr>
      </w:pPr>
      <w:ins w:id="51" w:author="Jeff Jones" w:date="2018-09-07T14:11:00Z">
        <w:r>
          <w:t>Jeff Jones is the Director of Talent Analytics and Data Systems at Korn Ferry where he oversees the organization</w:t>
        </w:r>
      </w:ins>
      <w:ins w:id="52" w:author="Jeff Jones" w:date="2018-09-07T14:12:00Z">
        <w:r w:rsidR="007C7FFB">
          <w:t>’</w:t>
        </w:r>
      </w:ins>
      <w:ins w:id="53" w:author="Jeff Jones" w:date="2018-09-07T14:11:00Z">
        <w:r>
          <w:t xml:space="preserve">s </w:t>
        </w:r>
      </w:ins>
      <w:ins w:id="54" w:author="Jeff Jones" w:date="2018-09-07T14:12:00Z">
        <w:r w:rsidR="007C7FFB">
          <w:t xml:space="preserve">production </w:t>
        </w:r>
      </w:ins>
      <w:ins w:id="55" w:author="Jeff Jones" w:date="2018-09-07T14:11:00Z">
        <w:r>
          <w:t xml:space="preserve">scoring services, </w:t>
        </w:r>
      </w:ins>
      <w:ins w:id="56" w:author="Jeff Jones" w:date="2018-09-07T14:12:00Z">
        <w:r w:rsidR="007C7FFB">
          <w:t xml:space="preserve">designs scoring algorithms, and </w:t>
        </w:r>
      </w:ins>
      <w:ins w:id="57" w:author="Jeff Jones" w:date="2018-09-07T14:13:00Z">
        <w:r w:rsidR="007C7FFB">
          <w:t xml:space="preserve">is a </w:t>
        </w:r>
      </w:ins>
      <w:ins w:id="58" w:author="Jeff Jones" w:date="2018-09-07T14:12:00Z">
        <w:r w:rsidR="007C7FFB">
          <w:t xml:space="preserve">subject matter expert for </w:t>
        </w:r>
      </w:ins>
      <w:ins w:id="59" w:author="Jeff Jones" w:date="2018-09-07T14:13:00Z">
        <w:r w:rsidR="007C7FFB">
          <w:t>p</w:t>
        </w:r>
      </w:ins>
      <w:ins w:id="60" w:author="Jeff Jones" w:date="2018-09-07T14:12:00Z">
        <w:r w:rsidR="007C7FFB">
          <w:t xml:space="preserve">sychometrics and </w:t>
        </w:r>
      </w:ins>
      <w:ins w:id="61" w:author="Jeff Jones" w:date="2018-09-07T14:13:00Z">
        <w:r w:rsidR="007C7FFB">
          <w:t xml:space="preserve">statistical methodology. </w:t>
        </w:r>
      </w:ins>
      <w:ins w:id="62" w:author="Jeff Jones" w:date="2018-09-07T14:17:00Z">
        <w:r w:rsidR="007C7FFB">
          <w:t xml:space="preserve">He </w:t>
        </w:r>
        <w:r w:rsidR="007C7FFB" w:rsidRPr="004E2A12">
          <w:rPr>
            <w:rFonts w:ascii="Times New Roman" w:hAnsi="Times New Roman" w:cs="Times New Roman"/>
          </w:rPr>
          <w:t>has published</w:t>
        </w:r>
      </w:ins>
      <w:ins w:id="63" w:author="Jeff Jones" w:date="2018-09-07T14:38:00Z">
        <w:r w:rsidR="005D2F0A">
          <w:rPr>
            <w:rFonts w:ascii="Times New Roman" w:hAnsi="Times New Roman" w:cs="Times New Roman"/>
          </w:rPr>
          <w:t xml:space="preserve"> many</w:t>
        </w:r>
      </w:ins>
      <w:ins w:id="64" w:author="Jeff Jones" w:date="2018-09-07T14:17:00Z">
        <w:r w:rsidR="007C7FFB" w:rsidRPr="004E2A12">
          <w:rPr>
            <w:rFonts w:ascii="Times New Roman" w:hAnsi="Times New Roman" w:cs="Times New Roman"/>
          </w:rPr>
          <w:t xml:space="preserve"> R routines in theoretical </w:t>
        </w:r>
      </w:ins>
      <w:ins w:id="65" w:author="Jeff Jones" w:date="2018-09-07T14:39:00Z">
        <w:r w:rsidR="005D2F0A">
          <w:rPr>
            <w:rFonts w:ascii="Times New Roman" w:hAnsi="Times New Roman" w:cs="Times New Roman"/>
          </w:rPr>
          <w:t xml:space="preserve">and methodological </w:t>
        </w:r>
      </w:ins>
      <w:ins w:id="66" w:author="Jeff Jones" w:date="2018-09-07T14:17:00Z">
        <w:r w:rsidR="007C7FFB" w:rsidRPr="004E2A12">
          <w:rPr>
            <w:rFonts w:ascii="Times New Roman" w:hAnsi="Times New Roman" w:cs="Times New Roman"/>
          </w:rPr>
          <w:t xml:space="preserve">journals such as </w:t>
        </w:r>
        <w:r w:rsidR="007C7FFB" w:rsidRPr="00A502F8">
          <w:rPr>
            <w:rFonts w:ascii="Times New Roman" w:hAnsi="Times New Roman" w:cs="Times New Roman"/>
            <w:i/>
          </w:rPr>
          <w:t>Psychometrika</w:t>
        </w:r>
        <w:r w:rsidR="007C7FFB" w:rsidRPr="0068712C">
          <w:rPr>
            <w:rFonts w:ascii="Times New Roman" w:hAnsi="Times New Roman" w:cs="Times New Roman"/>
            <w:i/>
          </w:rPr>
          <w:t xml:space="preserve"> </w:t>
        </w:r>
        <w:r w:rsidR="007C7FFB">
          <w:rPr>
            <w:rFonts w:ascii="Times New Roman" w:hAnsi="Times New Roman" w:cs="Times New Roman"/>
          </w:rPr>
          <w:t xml:space="preserve">and </w:t>
        </w:r>
        <w:r w:rsidR="007C7FFB" w:rsidRPr="00A7748A">
          <w:rPr>
            <w:rFonts w:ascii="Times New Roman" w:hAnsi="Times New Roman" w:cs="Times New Roman"/>
            <w:i/>
          </w:rPr>
          <w:t>Psychological Methods</w:t>
        </w:r>
        <w:r w:rsidR="007C7FFB">
          <w:rPr>
            <w:rFonts w:ascii="Times New Roman" w:hAnsi="Times New Roman" w:cs="Times New Roman"/>
          </w:rPr>
          <w:t>,</w:t>
        </w:r>
      </w:ins>
      <w:ins w:id="67" w:author="Jeff Jones" w:date="2018-09-07T14:18:00Z">
        <w:r w:rsidR="007C7FFB">
          <w:rPr>
            <w:rFonts w:ascii="Times New Roman" w:hAnsi="Times New Roman" w:cs="Times New Roman"/>
          </w:rPr>
          <w:t xml:space="preserve"> and is a coauthor on several</w:t>
        </w:r>
      </w:ins>
      <w:ins w:id="68" w:author="Jeff Jones" w:date="2018-09-07T14:39:00Z">
        <w:r w:rsidR="005D2F0A">
          <w:rPr>
            <w:rFonts w:ascii="Times New Roman" w:hAnsi="Times New Roman" w:cs="Times New Roman"/>
          </w:rPr>
          <w:t xml:space="preserve"> </w:t>
        </w:r>
      </w:ins>
      <w:ins w:id="69" w:author="Jeff Jones" w:date="2018-09-07T14:18:00Z">
        <w:r w:rsidR="007C7FFB">
          <w:rPr>
            <w:rFonts w:ascii="Times New Roman" w:hAnsi="Times New Roman" w:cs="Times New Roman"/>
          </w:rPr>
          <w:t xml:space="preserve">CRAN </w:t>
        </w:r>
      </w:ins>
      <w:ins w:id="70" w:author="Jeff Jones" w:date="2018-09-07T14:19:00Z">
        <w:r w:rsidR="007C7FFB">
          <w:rPr>
            <w:rFonts w:ascii="Times New Roman" w:hAnsi="Times New Roman" w:cs="Times New Roman"/>
          </w:rPr>
          <w:t xml:space="preserve">and internal </w:t>
        </w:r>
      </w:ins>
      <w:ins w:id="71" w:author="Jeff Jones" w:date="2018-09-07T14:18:00Z">
        <w:r w:rsidR="007C7FFB">
          <w:rPr>
            <w:rFonts w:ascii="Times New Roman" w:hAnsi="Times New Roman" w:cs="Times New Roman"/>
          </w:rPr>
          <w:t>R packages</w:t>
        </w:r>
      </w:ins>
      <w:ins w:id="72" w:author="Jeff Jones" w:date="2018-09-07T14:19:00Z">
        <w:r w:rsidR="007C7FFB">
          <w:rPr>
            <w:rFonts w:ascii="Times New Roman" w:hAnsi="Times New Roman" w:cs="Times New Roman"/>
          </w:rPr>
          <w:t>. Jeff received his Ph.D. at the University of Minnesota in Psychometrics and Quantitative Psychology</w:t>
        </w:r>
      </w:ins>
      <w:ins w:id="73" w:author="Jeff Jones" w:date="2018-09-07T14:44:00Z">
        <w:r w:rsidR="005D2F0A">
          <w:rPr>
            <w:rFonts w:ascii="Times New Roman" w:hAnsi="Times New Roman" w:cs="Times New Roman"/>
          </w:rPr>
          <w:t xml:space="preserve"> where he focused on creating new statistical methodology, asymptotic statistics, and higher-order geometry</w:t>
        </w:r>
      </w:ins>
      <w:ins w:id="74" w:author="Jeff Jones" w:date="2018-09-07T14:45:00Z">
        <w:r w:rsidR="005D2F0A">
          <w:rPr>
            <w:rFonts w:ascii="Times New Roman" w:hAnsi="Times New Roman" w:cs="Times New Roman"/>
          </w:rPr>
          <w:t xml:space="preserve"> of statistical methodology</w:t>
        </w:r>
      </w:ins>
      <w:ins w:id="75" w:author="Jeff Jones" w:date="2018-09-07T14:44:00Z">
        <w:r w:rsidR="005D2F0A">
          <w:rPr>
            <w:rFonts w:ascii="Times New Roman" w:hAnsi="Times New Roman" w:cs="Times New Roman"/>
          </w:rPr>
          <w:t>.</w:t>
        </w:r>
      </w:ins>
    </w:p>
    <w:p w14:paraId="45F31A01" w14:textId="1A397906" w:rsidR="008C6D7F" w:rsidRDefault="008C6D7F" w:rsidP="00446ED5">
      <w:pPr>
        <w:spacing w:after="120" w:line="240" w:lineRule="auto"/>
        <w:rPr>
          <w:ins w:id="76" w:author="Ben Wiseman" w:date="2018-09-07T08:18:00Z"/>
        </w:rPr>
      </w:pPr>
    </w:p>
    <w:p w14:paraId="29E49ACC" w14:textId="7C9D4D33" w:rsidR="008C6D7F" w:rsidRPr="003756E2" w:rsidRDefault="008C6D7F" w:rsidP="00446ED5">
      <w:pPr>
        <w:spacing w:after="120" w:line="240" w:lineRule="auto"/>
      </w:pPr>
      <w:bookmarkStart w:id="77" w:name="_GoBack"/>
      <w:ins w:id="78" w:author="Ben Wiseman" w:date="2018-09-07T08:18:00Z">
        <w:r>
          <w:t>[[I don’t know how much detail about non-psychology stuff is relevant]]</w:t>
        </w:r>
      </w:ins>
    </w:p>
    <w:bookmarkEnd w:id="77"/>
    <w:p w14:paraId="1164F3D2" w14:textId="5F299419" w:rsidR="001B7057" w:rsidRDefault="005F6C17">
      <w:pPr>
        <w:rPr>
          <w:ins w:id="79" w:author="Ben Wiseman" w:date="2018-09-07T08:08:00Z"/>
        </w:rPr>
      </w:pPr>
      <w:r>
        <w:br w:type="page"/>
      </w:r>
    </w:p>
    <w:p w14:paraId="59237439" w14:textId="77777777" w:rsidR="00CB7F7E" w:rsidRDefault="00CB7F7E"/>
    <w:p w14:paraId="68EA84AC" w14:textId="77777777" w:rsidR="001B7057" w:rsidRDefault="001B7057"/>
    <w:p w14:paraId="07F0A779" w14:textId="77777777" w:rsidR="001B7057" w:rsidRDefault="005F6C17">
      <w:pPr>
        <w:spacing w:after="120" w:line="480" w:lineRule="auto"/>
        <w:jc w:val="center"/>
      </w:pPr>
      <w:r>
        <w:rPr>
          <w:rFonts w:ascii="Times New Roman" w:eastAsia="Times New Roman" w:hAnsi="Times New Roman" w:cs="Times New Roman"/>
          <w:b/>
        </w:rPr>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432D7C65"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4"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lastRenderedPageBreak/>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pPr>
        <w:rPr>
          <w:ins w:id="80" w:author="Jeff Jones" w:date="2018-09-07T13:51:00Z"/>
        </w:rPr>
      </w:pPr>
      <w:ins w:id="81" w:author="Jeff Jones" w:date="2018-09-07T13:51:00Z">
        <w:r>
          <w:br w:type="page"/>
        </w:r>
      </w:ins>
    </w:p>
    <w:p w14:paraId="53F4B024" w14:textId="77777777" w:rsidR="00500C4A" w:rsidRDefault="00500C4A" w:rsidP="00500C4A">
      <w:pPr>
        <w:spacing w:line="240" w:lineRule="auto"/>
        <w:jc w:val="center"/>
        <w:rPr>
          <w:ins w:id="82" w:author="Jeff Jones" w:date="2018-09-07T13:53:00Z"/>
        </w:rPr>
        <w:pPrChange w:id="83" w:author="Jeff Jones" w:date="2018-09-07T13:53:00Z">
          <w:pPr>
            <w:jc w:val="center"/>
          </w:pPr>
        </w:pPrChange>
      </w:pPr>
      <w:ins w:id="84" w:author="Jeff Jones" w:date="2018-09-07T13:52:00Z">
        <w:r w:rsidRPr="001B65FA">
          <w:lastRenderedPageBreak/>
          <w:t>Jeff Jones</w:t>
        </w:r>
      </w:ins>
    </w:p>
    <w:p w14:paraId="47237C89" w14:textId="0DA02694" w:rsidR="00500C4A" w:rsidRDefault="00500C4A" w:rsidP="00500C4A">
      <w:pPr>
        <w:spacing w:line="240" w:lineRule="auto"/>
        <w:jc w:val="center"/>
        <w:rPr>
          <w:ins w:id="85" w:author="Jeff Jones" w:date="2018-09-07T13:52:00Z"/>
        </w:rPr>
        <w:pPrChange w:id="86" w:author="Jeff Jones" w:date="2018-09-07T13:53:00Z">
          <w:pPr>
            <w:jc w:val="center"/>
          </w:pPr>
        </w:pPrChange>
      </w:pPr>
      <w:ins w:id="87" w:author="Jeff Jones" w:date="2018-09-07T13:52:00Z">
        <w:r>
          <w:t xml:space="preserve">Email: </w:t>
        </w:r>
        <w:r>
          <w:fldChar w:fldCharType="begin"/>
        </w:r>
        <w:r>
          <w:instrText xml:space="preserve"> HYPERLINK "mailto:Jeff.Jones@KornFerry.com" </w:instrText>
        </w:r>
        <w:r>
          <w:fldChar w:fldCharType="separate"/>
        </w:r>
        <w:r w:rsidRPr="00E92E9C">
          <w:rPr>
            <w:rStyle w:val="Hyperlink"/>
          </w:rPr>
          <w:t>Jeff.Jones@KornFerry.com</w:t>
        </w:r>
        <w:r>
          <w:fldChar w:fldCharType="end"/>
        </w:r>
        <w:r>
          <w:t xml:space="preserve"> </w:t>
        </w:r>
      </w:ins>
    </w:p>
    <w:p w14:paraId="376D5E79" w14:textId="77777777" w:rsidR="00500C4A" w:rsidRPr="00D06ECF" w:rsidRDefault="00500C4A" w:rsidP="00500C4A">
      <w:pPr>
        <w:spacing w:line="240" w:lineRule="auto"/>
        <w:jc w:val="center"/>
        <w:rPr>
          <w:ins w:id="88" w:author="Jeff Jones" w:date="2018-09-07T13:52:00Z"/>
          <w:b/>
        </w:rPr>
        <w:pPrChange w:id="89" w:author="Jeff Jones" w:date="2018-09-07T13:53:00Z">
          <w:pPr>
            <w:jc w:val="center"/>
          </w:pPr>
        </w:pPrChange>
      </w:pPr>
    </w:p>
    <w:p w14:paraId="79CE2577" w14:textId="77777777" w:rsidR="00500C4A" w:rsidRPr="00386075" w:rsidRDefault="00500C4A" w:rsidP="00500C4A">
      <w:pPr>
        <w:spacing w:line="240" w:lineRule="auto"/>
        <w:rPr>
          <w:ins w:id="90" w:author="Jeff Jones" w:date="2018-09-07T13:52:00Z"/>
          <w:b/>
        </w:rPr>
        <w:pPrChange w:id="91" w:author="Jeff Jones" w:date="2018-09-07T13:53:00Z">
          <w:pPr/>
        </w:pPrChange>
      </w:pPr>
      <w:ins w:id="92" w:author="Jeff Jones" w:date="2018-09-07T13:52:00Z">
        <w:r w:rsidRPr="00386075">
          <w:rPr>
            <w:b/>
          </w:rPr>
          <w:t>Education:</w:t>
        </w:r>
      </w:ins>
    </w:p>
    <w:p w14:paraId="764EF6C3" w14:textId="6D162DA4" w:rsidR="00500C4A" w:rsidRDefault="00500C4A" w:rsidP="00500C4A">
      <w:pPr>
        <w:spacing w:line="240" w:lineRule="auto"/>
        <w:rPr>
          <w:ins w:id="93" w:author="Jeff Jones" w:date="2018-09-07T13:52:00Z"/>
        </w:rPr>
        <w:pPrChange w:id="94" w:author="Jeff Jones" w:date="2018-09-07T13:53:00Z">
          <w:pPr/>
        </w:pPrChange>
      </w:pPr>
      <w:ins w:id="95" w:author="Jeff Jones" w:date="2018-09-07T13:52:00Z">
        <w:r>
          <w:t>Doctorate in Quantitative Psychology and Psychometrics, University of Minnesota, October, 2013.  Advisor: Dr. Niels Waller.</w:t>
        </w:r>
      </w:ins>
    </w:p>
    <w:p w14:paraId="73C97D29" w14:textId="06E1E13F" w:rsidR="00500C4A" w:rsidRDefault="00500C4A" w:rsidP="00500C4A">
      <w:pPr>
        <w:spacing w:line="240" w:lineRule="auto"/>
        <w:rPr>
          <w:ins w:id="96" w:author="Jeff Jones" w:date="2018-09-07T13:52:00Z"/>
        </w:rPr>
        <w:pPrChange w:id="97" w:author="Jeff Jones" w:date="2018-09-07T13:53:00Z">
          <w:pPr/>
        </w:pPrChange>
      </w:pPr>
      <w:ins w:id="98" w:author="Jeff Jones" w:date="2018-09-07T13:52:00Z">
        <w:r>
          <w:t>Bachelor of Science, Psychology, University of California, Davis, June 2006.</w:t>
        </w:r>
      </w:ins>
    </w:p>
    <w:p w14:paraId="32926E59" w14:textId="228ADA52" w:rsidR="00500C4A" w:rsidRDefault="00500C4A" w:rsidP="00500C4A">
      <w:pPr>
        <w:spacing w:line="240" w:lineRule="auto"/>
        <w:rPr>
          <w:ins w:id="99" w:author="Jeff Jones" w:date="2018-09-07T13:52:00Z"/>
        </w:rPr>
        <w:pPrChange w:id="100" w:author="Jeff Jones" w:date="2018-09-07T13:53:00Z">
          <w:pPr/>
        </w:pPrChange>
      </w:pPr>
      <w:ins w:id="101" w:author="Jeff Jones" w:date="2018-09-07T13:52:00Z">
        <w:r>
          <w:t>Bachelor of Arts, Japanese Language and Literature, University of California, Davis, June 2006.</w:t>
        </w:r>
      </w:ins>
    </w:p>
    <w:p w14:paraId="36CF68F9" w14:textId="6895D75B" w:rsidR="00500C4A" w:rsidRDefault="00500C4A" w:rsidP="00500C4A">
      <w:pPr>
        <w:spacing w:line="240" w:lineRule="auto"/>
        <w:rPr>
          <w:ins w:id="102" w:author="Jeff Jones" w:date="2018-09-07T13:52:00Z"/>
        </w:rPr>
        <w:pPrChange w:id="103" w:author="Jeff Jones" w:date="2018-09-07T13:53:00Z">
          <w:pPr/>
        </w:pPrChange>
      </w:pPr>
      <w:ins w:id="104" w:author="Jeff Jones" w:date="2018-09-07T13:52:00Z">
        <w:r>
          <w:t>Minor in Mathematics, University of California, Davis, June 2006.</w:t>
        </w:r>
      </w:ins>
    </w:p>
    <w:p w14:paraId="7F7D163E" w14:textId="77777777" w:rsidR="00500C4A" w:rsidRDefault="00500C4A" w:rsidP="00500C4A">
      <w:pPr>
        <w:spacing w:line="240" w:lineRule="auto"/>
        <w:rPr>
          <w:ins w:id="105" w:author="Jeff Jones" w:date="2018-09-07T13:55:00Z"/>
          <w:b/>
        </w:rPr>
        <w:pPrChange w:id="106" w:author="Jeff Jones" w:date="2018-09-07T13:53:00Z">
          <w:pPr/>
        </w:pPrChange>
      </w:pPr>
    </w:p>
    <w:p w14:paraId="4DFAD66C" w14:textId="33C74A60" w:rsidR="00500C4A" w:rsidRDefault="00500C4A" w:rsidP="00500C4A">
      <w:pPr>
        <w:spacing w:line="240" w:lineRule="auto"/>
        <w:rPr>
          <w:ins w:id="107" w:author="Jeff Jones" w:date="2018-09-07T13:52:00Z"/>
          <w:b/>
        </w:rPr>
        <w:pPrChange w:id="108" w:author="Jeff Jones" w:date="2018-09-07T13:53:00Z">
          <w:pPr/>
        </w:pPrChange>
      </w:pPr>
      <w:ins w:id="109" w:author="Jeff Jones" w:date="2018-09-07T13:52:00Z">
        <w:r>
          <w:rPr>
            <w:b/>
          </w:rPr>
          <w:t>Employment History:</w:t>
        </w:r>
      </w:ins>
    </w:p>
    <w:p w14:paraId="59210738" w14:textId="5773A216" w:rsidR="00500C4A" w:rsidRDefault="00500C4A" w:rsidP="00500C4A">
      <w:pPr>
        <w:spacing w:line="240" w:lineRule="auto"/>
        <w:rPr>
          <w:ins w:id="110" w:author="Jeff Jones" w:date="2018-09-07T13:52:00Z"/>
        </w:rPr>
        <w:pPrChange w:id="111" w:author="Jeff Jones" w:date="2018-09-07T13:53:00Z">
          <w:pPr/>
        </w:pPrChange>
      </w:pPr>
      <w:ins w:id="112" w:author="Jeff Jones" w:date="2018-09-07T13:52:00Z">
        <w:r>
          <w:t>Director, Talent Analytics and Data Systems, Korn Ferry, 2017 – Present.</w:t>
        </w:r>
      </w:ins>
    </w:p>
    <w:p w14:paraId="631ECBA7" w14:textId="77777777" w:rsidR="00500C4A" w:rsidRPr="009E08FA" w:rsidRDefault="00500C4A" w:rsidP="00500C4A">
      <w:pPr>
        <w:spacing w:line="240" w:lineRule="auto"/>
        <w:rPr>
          <w:ins w:id="113" w:author="Jeff Jones" w:date="2018-09-07T13:52:00Z"/>
        </w:rPr>
        <w:pPrChange w:id="114" w:author="Jeff Jones" w:date="2018-09-07T13:53:00Z">
          <w:pPr/>
        </w:pPrChange>
      </w:pPr>
      <w:ins w:id="115" w:author="Jeff Jones" w:date="2018-09-07T13:52:00Z">
        <w:r>
          <w:t>Adjunct Professor, University of Minnesota, 2017 – Present.</w:t>
        </w:r>
      </w:ins>
    </w:p>
    <w:p w14:paraId="2F77BD7B" w14:textId="77777777" w:rsidR="00500C4A" w:rsidRDefault="00500C4A" w:rsidP="00500C4A">
      <w:pPr>
        <w:spacing w:line="240" w:lineRule="auto"/>
        <w:rPr>
          <w:ins w:id="116" w:author="Jeff Jones" w:date="2018-09-07T13:52:00Z"/>
        </w:rPr>
        <w:pPrChange w:id="117" w:author="Jeff Jones" w:date="2018-09-07T13:53:00Z">
          <w:pPr/>
        </w:pPrChange>
      </w:pPr>
      <w:ins w:id="118" w:author="Jeff Jones" w:date="2018-09-07T13:52:00Z">
        <w:r>
          <w:t>Senior Manager of Analytics, Korn Ferry, 2015 – 2017.</w:t>
        </w:r>
      </w:ins>
    </w:p>
    <w:p w14:paraId="1FACDC2C" w14:textId="77777777" w:rsidR="00500C4A" w:rsidRPr="00101AFC" w:rsidRDefault="00500C4A" w:rsidP="00500C4A">
      <w:pPr>
        <w:spacing w:line="240" w:lineRule="auto"/>
        <w:rPr>
          <w:ins w:id="119" w:author="Jeff Jones" w:date="2018-09-07T13:52:00Z"/>
        </w:rPr>
        <w:pPrChange w:id="120" w:author="Jeff Jones" w:date="2018-09-07T13:53:00Z">
          <w:pPr/>
        </w:pPrChange>
      </w:pPr>
      <w:ins w:id="121" w:author="Jeff Jones" w:date="2018-09-07T13:52:00Z">
        <w:r>
          <w:t>Manager of Research and Analytics, Korn Ferry, 2013 – 2015.</w:t>
        </w:r>
      </w:ins>
    </w:p>
    <w:p w14:paraId="45873836" w14:textId="77777777" w:rsidR="00500C4A" w:rsidRDefault="00500C4A" w:rsidP="00500C4A">
      <w:pPr>
        <w:spacing w:line="240" w:lineRule="auto"/>
        <w:rPr>
          <w:ins w:id="122" w:author="Jeff Jones" w:date="2018-09-07T13:52:00Z"/>
        </w:rPr>
        <w:pPrChange w:id="123" w:author="Jeff Jones" w:date="2018-09-07T13:53:00Z">
          <w:pPr/>
        </w:pPrChange>
      </w:pPr>
      <w:ins w:id="124" w:author="Jeff Jones" w:date="2018-09-07T13:52:00Z">
        <w:r>
          <w:t>Adjunct Professor, Hamline University, Fall 2013.</w:t>
        </w:r>
      </w:ins>
    </w:p>
    <w:p w14:paraId="6F843A3E" w14:textId="77777777" w:rsidR="00500C4A" w:rsidRPr="00101AFC" w:rsidRDefault="00500C4A" w:rsidP="00500C4A">
      <w:pPr>
        <w:spacing w:line="240" w:lineRule="auto"/>
        <w:rPr>
          <w:ins w:id="125" w:author="Jeff Jones" w:date="2018-09-07T13:52:00Z"/>
        </w:rPr>
        <w:pPrChange w:id="126" w:author="Jeff Jones" w:date="2018-09-07T13:53:00Z">
          <w:pPr/>
        </w:pPrChange>
      </w:pPr>
      <w:ins w:id="127" w:author="Jeff Jones" w:date="2018-09-07T13:52:00Z">
        <w:r>
          <w:t>Graduate Instructor/Section Leader, University of Minnesota, 2006 – 2013.</w:t>
        </w:r>
      </w:ins>
    </w:p>
    <w:p w14:paraId="1F3307FD" w14:textId="77777777" w:rsidR="00500C4A" w:rsidRDefault="00500C4A" w:rsidP="00500C4A">
      <w:pPr>
        <w:spacing w:line="240" w:lineRule="auto"/>
        <w:rPr>
          <w:ins w:id="128" w:author="Jeff Jones" w:date="2018-09-07T13:55:00Z"/>
          <w:b/>
        </w:rPr>
        <w:pPrChange w:id="129" w:author="Jeff Jones" w:date="2018-09-07T13:53:00Z">
          <w:pPr/>
        </w:pPrChange>
      </w:pPr>
    </w:p>
    <w:p w14:paraId="3462A302" w14:textId="7CCB52C3" w:rsidR="00500C4A" w:rsidRPr="00D06ECF" w:rsidRDefault="00500C4A" w:rsidP="00500C4A">
      <w:pPr>
        <w:spacing w:line="240" w:lineRule="auto"/>
        <w:rPr>
          <w:ins w:id="130" w:author="Jeff Jones" w:date="2018-09-07T13:52:00Z"/>
          <w:b/>
        </w:rPr>
        <w:pPrChange w:id="131" w:author="Jeff Jones" w:date="2018-09-07T13:53:00Z">
          <w:pPr/>
        </w:pPrChange>
      </w:pPr>
      <w:ins w:id="132" w:author="Jeff Jones" w:date="2018-09-07T13:52:00Z">
        <w:r w:rsidRPr="00D06ECF">
          <w:rPr>
            <w:b/>
          </w:rPr>
          <w:t>Awards:</w:t>
        </w:r>
      </w:ins>
    </w:p>
    <w:p w14:paraId="72BDFC33" w14:textId="3EBDDF97" w:rsidR="00500C4A" w:rsidRPr="00026D72" w:rsidRDefault="00500C4A" w:rsidP="00500C4A">
      <w:pPr>
        <w:spacing w:line="240" w:lineRule="auto"/>
        <w:rPr>
          <w:ins w:id="133" w:author="Jeff Jones" w:date="2018-09-07T13:52:00Z"/>
        </w:rPr>
        <w:pPrChange w:id="134" w:author="Jeff Jones" w:date="2018-09-07T13:53:00Z">
          <w:pPr/>
        </w:pPrChange>
      </w:pPr>
      <w:ins w:id="135" w:author="Jeff Jones" w:date="2018-09-07T13:52:00Z">
        <w:r>
          <w:t>Korn Ferry Founder’s Award for Innovation, 2015.</w:t>
        </w:r>
      </w:ins>
    </w:p>
    <w:p w14:paraId="7D812483" w14:textId="77777777" w:rsidR="00500C4A" w:rsidRPr="00C55030" w:rsidRDefault="00500C4A" w:rsidP="00500C4A">
      <w:pPr>
        <w:spacing w:line="240" w:lineRule="auto"/>
        <w:rPr>
          <w:ins w:id="136" w:author="Jeff Jones" w:date="2018-09-07T13:52:00Z"/>
          <w:szCs w:val="20"/>
        </w:rPr>
        <w:pPrChange w:id="137" w:author="Jeff Jones" w:date="2018-09-07T13:53:00Z">
          <w:pPr/>
        </w:pPrChange>
      </w:pPr>
      <w:ins w:id="138" w:author="Jeff Jones" w:date="2018-09-07T13:52:00Z">
        <w:r w:rsidRPr="00C55030">
          <w:rPr>
            <w:szCs w:val="20"/>
          </w:rPr>
          <w:t>Eva O. Miller Fellowship, 2012.</w:t>
        </w:r>
      </w:ins>
    </w:p>
    <w:p w14:paraId="5E62BCAF" w14:textId="77777777" w:rsidR="00500C4A" w:rsidRPr="00C55030" w:rsidRDefault="00500C4A" w:rsidP="00500C4A">
      <w:pPr>
        <w:spacing w:line="240" w:lineRule="auto"/>
        <w:rPr>
          <w:ins w:id="139" w:author="Jeff Jones" w:date="2018-09-07T13:52:00Z"/>
        </w:rPr>
        <w:pPrChange w:id="140" w:author="Jeff Jones" w:date="2018-09-07T13:53:00Z">
          <w:pPr/>
        </w:pPrChange>
      </w:pPr>
      <w:ins w:id="141" w:author="Jeff Jones" w:date="2018-09-07T13:52:00Z">
        <w:r w:rsidRPr="00C55030">
          <w:rPr>
            <w:szCs w:val="20"/>
          </w:rPr>
          <w:t>Graduate Summer Research Fellowship, 2009.</w:t>
        </w:r>
      </w:ins>
    </w:p>
    <w:p w14:paraId="0CED7299" w14:textId="77777777" w:rsidR="00500C4A" w:rsidRPr="00C55030" w:rsidRDefault="00500C4A" w:rsidP="00500C4A">
      <w:pPr>
        <w:spacing w:line="240" w:lineRule="auto"/>
        <w:rPr>
          <w:ins w:id="142" w:author="Jeff Jones" w:date="2018-09-07T13:52:00Z"/>
          <w:szCs w:val="20"/>
        </w:rPr>
        <w:pPrChange w:id="143" w:author="Jeff Jones" w:date="2018-09-07T13:53:00Z">
          <w:pPr/>
        </w:pPrChange>
      </w:pPr>
      <w:ins w:id="144" w:author="Jeff Jones" w:date="2018-09-07T13:52:00Z">
        <w:r w:rsidRPr="00C55030">
          <w:rPr>
            <w:szCs w:val="20"/>
          </w:rPr>
          <w:t>Graduate Research Partnership Program Fellowship, 2007.</w:t>
        </w:r>
      </w:ins>
    </w:p>
    <w:p w14:paraId="44259D1C" w14:textId="15377EAC" w:rsidR="00500C4A" w:rsidRDefault="00500C4A" w:rsidP="00500C4A">
      <w:pPr>
        <w:spacing w:line="240" w:lineRule="auto"/>
        <w:rPr>
          <w:ins w:id="145" w:author="Jeff Jones" w:date="2018-09-07T13:52:00Z"/>
          <w:b/>
        </w:rPr>
        <w:pPrChange w:id="146" w:author="Jeff Jones" w:date="2018-09-07T13:53:00Z">
          <w:pPr/>
        </w:pPrChange>
      </w:pPr>
      <w:ins w:id="147" w:author="Jeff Jones" w:date="2018-09-07T13:52:00Z">
        <w:r w:rsidRPr="00D06ECF">
          <w:rPr>
            <w:b/>
          </w:rPr>
          <w:t>Publications:</w:t>
        </w:r>
      </w:ins>
    </w:p>
    <w:p w14:paraId="7D731B15" w14:textId="77777777" w:rsidR="005D2F0A" w:rsidRDefault="00500C4A" w:rsidP="005D2F0A">
      <w:pPr>
        <w:spacing w:line="240" w:lineRule="auto"/>
        <w:rPr>
          <w:ins w:id="148" w:author="Jeff Jones" w:date="2018-09-07T14:40:00Z"/>
        </w:rPr>
        <w:pPrChange w:id="149" w:author="Jeff Jones" w:date="2018-09-07T14:40:00Z">
          <w:pPr/>
        </w:pPrChange>
      </w:pPr>
      <w:ins w:id="150" w:author="Jeff Jones" w:date="2018-09-07T13:52:00Z">
        <w:r>
          <w:t xml:space="preserve">Jones, J. A. &amp; Waller, N. G. (2016). Fungible weights in logistic regression. </w:t>
        </w:r>
        <w:r>
          <w:rPr>
            <w:i/>
          </w:rPr>
          <w:t>Psychological Methods, 21,</w:t>
        </w:r>
        <w:r>
          <w:t xml:space="preserve"> </w:t>
        </w:r>
      </w:ins>
    </w:p>
    <w:p w14:paraId="6B5C8102" w14:textId="141ED236" w:rsidR="00500C4A" w:rsidRPr="00500C4A" w:rsidRDefault="00500C4A" w:rsidP="005D2F0A">
      <w:pPr>
        <w:spacing w:line="240" w:lineRule="auto"/>
        <w:ind w:firstLine="720"/>
        <w:rPr>
          <w:ins w:id="151" w:author="Jeff Jones" w:date="2018-09-07T13:52:00Z"/>
          <w:rPrChange w:id="152" w:author="Jeff Jones" w:date="2018-09-07T13:54:00Z">
            <w:rPr>
              <w:ins w:id="153" w:author="Jeff Jones" w:date="2018-09-07T13:52:00Z"/>
              <w:b/>
            </w:rPr>
          </w:rPrChange>
        </w:rPr>
        <w:pPrChange w:id="154" w:author="Jeff Jones" w:date="2018-09-07T14:40:00Z">
          <w:pPr/>
        </w:pPrChange>
      </w:pPr>
      <w:ins w:id="155" w:author="Jeff Jones" w:date="2018-09-07T13:52:00Z">
        <w:r>
          <w:t>241-260</w:t>
        </w:r>
        <w:r>
          <w:rPr>
            <w:i/>
          </w:rPr>
          <w:t>.</w:t>
        </w:r>
      </w:ins>
    </w:p>
    <w:p w14:paraId="79861804" w14:textId="68803C2A" w:rsidR="00500C4A" w:rsidRPr="00500C4A" w:rsidRDefault="00500C4A" w:rsidP="00500C4A">
      <w:pPr>
        <w:widowControl w:val="0"/>
        <w:autoSpaceDE w:val="0"/>
        <w:autoSpaceDN w:val="0"/>
        <w:adjustRightInd w:val="0"/>
        <w:spacing w:line="240" w:lineRule="auto"/>
        <w:ind w:left="720" w:hanging="720"/>
        <w:rPr>
          <w:ins w:id="156" w:author="Jeff Jones" w:date="2018-09-07T13:52:00Z"/>
          <w:rPrChange w:id="157" w:author="Jeff Jones" w:date="2018-09-07T13:54:00Z">
            <w:rPr>
              <w:ins w:id="158" w:author="Jeff Jones" w:date="2018-09-07T13:52:00Z"/>
              <w:b/>
            </w:rPr>
          </w:rPrChange>
        </w:rPr>
        <w:pPrChange w:id="159" w:author="Jeff Jones" w:date="2018-09-07T13:56:00Z">
          <w:pPr/>
        </w:pPrChange>
      </w:pPr>
      <w:ins w:id="160" w:author="Jeff Jones" w:date="2018-09-07T13:52:00Z">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ins>
    </w:p>
    <w:p w14:paraId="5286B9AF" w14:textId="433289C8" w:rsidR="00500C4A" w:rsidRPr="00500C4A" w:rsidRDefault="00500C4A" w:rsidP="00500C4A">
      <w:pPr>
        <w:widowControl w:val="0"/>
        <w:autoSpaceDE w:val="0"/>
        <w:autoSpaceDN w:val="0"/>
        <w:adjustRightInd w:val="0"/>
        <w:spacing w:line="240" w:lineRule="auto"/>
        <w:ind w:left="720" w:hanging="720"/>
        <w:rPr>
          <w:ins w:id="161" w:author="Jeff Jones" w:date="2018-09-07T13:52:00Z"/>
          <w:rPrChange w:id="162" w:author="Jeff Jones" w:date="2018-09-07T13:54:00Z">
            <w:rPr>
              <w:ins w:id="163" w:author="Jeff Jones" w:date="2018-09-07T13:52:00Z"/>
              <w:b/>
            </w:rPr>
          </w:rPrChange>
        </w:rPr>
        <w:pPrChange w:id="164" w:author="Jeff Jones" w:date="2018-09-07T13:54:00Z">
          <w:pPr/>
        </w:pPrChange>
      </w:pPr>
      <w:ins w:id="165" w:author="Jeff Jones" w:date="2018-09-07T13:52:00Z">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ins>
    </w:p>
    <w:p w14:paraId="0CD08F74" w14:textId="1E33CEBC" w:rsidR="00500C4A" w:rsidRPr="00D06ECF" w:rsidRDefault="00500C4A" w:rsidP="00500C4A">
      <w:pPr>
        <w:spacing w:line="240" w:lineRule="auto"/>
        <w:ind w:left="720" w:hanging="720"/>
        <w:rPr>
          <w:ins w:id="166" w:author="Jeff Jones" w:date="2018-09-07T13:52:00Z"/>
        </w:rPr>
        <w:pPrChange w:id="167" w:author="Jeff Jones" w:date="2018-09-07T13:54:00Z">
          <w:pPr/>
        </w:pPrChange>
      </w:pPr>
      <w:ins w:id="168" w:author="Jeff Jones" w:date="2018-09-07T13:52:00Z">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ins>
    </w:p>
    <w:p w14:paraId="267AC776" w14:textId="3187229D" w:rsidR="00500C4A" w:rsidRDefault="00500C4A" w:rsidP="00500C4A">
      <w:pPr>
        <w:widowControl w:val="0"/>
        <w:autoSpaceDE w:val="0"/>
        <w:autoSpaceDN w:val="0"/>
        <w:adjustRightInd w:val="0"/>
        <w:spacing w:line="240" w:lineRule="auto"/>
        <w:ind w:left="720" w:hanging="720"/>
        <w:rPr>
          <w:ins w:id="169" w:author="Jeff Jones" w:date="2018-09-07T13:52:00Z"/>
        </w:rPr>
        <w:pPrChange w:id="170" w:author="Jeff Jones" w:date="2018-09-07T13:54:00Z">
          <w:pPr/>
        </w:pPrChange>
      </w:pPr>
      <w:ins w:id="171" w:author="Jeff Jones" w:date="2018-09-07T13:52:00Z">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ins>
    </w:p>
    <w:p w14:paraId="4DC9E614" w14:textId="5EEDC22E" w:rsidR="00500C4A" w:rsidRPr="00D06ECF" w:rsidRDefault="00500C4A" w:rsidP="00500C4A">
      <w:pPr>
        <w:spacing w:line="240" w:lineRule="auto"/>
        <w:ind w:left="720" w:hanging="720"/>
        <w:rPr>
          <w:ins w:id="172" w:author="Jeff Jones" w:date="2018-09-07T13:52:00Z"/>
        </w:rPr>
        <w:pPrChange w:id="173" w:author="Jeff Jones" w:date="2018-09-07T13:54: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ins w:id="174" w:author="Jeff Jones" w:date="2018-09-07T13:52:00Z">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ins>
    </w:p>
    <w:p w14:paraId="05D74009" w14:textId="461EE39E" w:rsidR="00500C4A" w:rsidRDefault="00500C4A" w:rsidP="00500C4A">
      <w:pPr>
        <w:widowControl w:val="0"/>
        <w:autoSpaceDE w:val="0"/>
        <w:autoSpaceDN w:val="0"/>
        <w:adjustRightInd w:val="0"/>
        <w:spacing w:line="240" w:lineRule="auto"/>
        <w:ind w:left="720" w:hanging="720"/>
        <w:rPr>
          <w:ins w:id="175" w:author="Jeff Jones" w:date="2018-09-07T13:52:00Z"/>
        </w:rPr>
        <w:pPrChange w:id="176" w:author="Jeff Jones" w:date="2018-09-07T13:54:00Z">
          <w:pPr>
            <w:widowControl w:val="0"/>
            <w:autoSpaceDE w:val="0"/>
            <w:autoSpaceDN w:val="0"/>
            <w:adjustRightInd w:val="0"/>
            <w:ind w:left="720" w:hanging="720"/>
          </w:pPr>
        </w:pPrChange>
      </w:pPr>
      <w:ins w:id="177" w:author="Jeff Jones" w:date="2018-09-07T13:52:00Z">
        <w:r w:rsidRPr="00D06ECF">
          <w:t xml:space="preserve">Waller, N. G. &amp; Jones, J. A. (2010).  Correlation weights in multiple regression. </w:t>
        </w:r>
        <w:r w:rsidRPr="00D06ECF">
          <w:rPr>
            <w:i/>
          </w:rPr>
          <w:t xml:space="preserve"> Psychometrika, 75, </w:t>
        </w:r>
        <w:r w:rsidRPr="00D06ECF">
          <w:t>58-69.</w:t>
        </w:r>
      </w:ins>
    </w:p>
    <w:p w14:paraId="369550BE" w14:textId="77777777" w:rsidR="005D2F0A" w:rsidRDefault="00500C4A" w:rsidP="005D2F0A">
      <w:pPr>
        <w:widowControl w:val="0"/>
        <w:autoSpaceDE w:val="0"/>
        <w:autoSpaceDN w:val="0"/>
        <w:adjustRightInd w:val="0"/>
        <w:spacing w:line="240" w:lineRule="auto"/>
        <w:rPr>
          <w:ins w:id="178" w:author="Jeff Jones" w:date="2018-09-07T14:41:00Z"/>
          <w:i/>
        </w:rPr>
        <w:pPrChange w:id="179" w:author="Jeff Jones" w:date="2018-09-07T14:41:00Z">
          <w:pPr>
            <w:widowControl w:val="0"/>
            <w:autoSpaceDE w:val="0"/>
            <w:autoSpaceDN w:val="0"/>
            <w:adjustRightInd w:val="0"/>
            <w:ind w:firstLine="720"/>
          </w:pPr>
        </w:pPrChange>
      </w:pPr>
      <w:ins w:id="180" w:author="Jeff Jones" w:date="2018-09-07T13:52:00Z">
        <w:r w:rsidRPr="00D06ECF">
          <w:t xml:space="preserve">Waller, N. G. &amp; Jones, J. A. (2009).  Locating the extrema of fungible regression weights.  </w:t>
        </w:r>
        <w:r w:rsidRPr="00D06ECF">
          <w:rPr>
            <w:i/>
          </w:rPr>
          <w:t xml:space="preserve">Psychometrika, </w:t>
        </w:r>
      </w:ins>
    </w:p>
    <w:p w14:paraId="56B69D99" w14:textId="3C8E3508" w:rsidR="00500C4A" w:rsidRDefault="00500C4A" w:rsidP="005D2F0A">
      <w:pPr>
        <w:widowControl w:val="0"/>
        <w:autoSpaceDE w:val="0"/>
        <w:autoSpaceDN w:val="0"/>
        <w:adjustRightInd w:val="0"/>
        <w:spacing w:line="240" w:lineRule="auto"/>
        <w:ind w:firstLine="720"/>
        <w:rPr>
          <w:ins w:id="181" w:author="Jeff Jones" w:date="2018-09-07T13:52:00Z"/>
        </w:rPr>
        <w:pPrChange w:id="182" w:author="Jeff Jones" w:date="2018-09-07T14:41:00Z">
          <w:pPr>
            <w:widowControl w:val="0"/>
            <w:autoSpaceDE w:val="0"/>
            <w:autoSpaceDN w:val="0"/>
            <w:adjustRightInd w:val="0"/>
            <w:ind w:firstLine="720"/>
          </w:pPr>
        </w:pPrChange>
      </w:pPr>
      <w:ins w:id="183" w:author="Jeff Jones" w:date="2018-09-07T13:52:00Z">
        <w:r w:rsidRPr="00D06ECF">
          <w:rPr>
            <w:i/>
          </w:rPr>
          <w:t xml:space="preserve">74, </w:t>
        </w:r>
        <w:r w:rsidRPr="00D06ECF">
          <w:t>589-602.</w:t>
        </w:r>
      </w:ins>
    </w:p>
    <w:p w14:paraId="36C8CE66" w14:textId="77777777" w:rsidR="00500C4A" w:rsidRDefault="00500C4A" w:rsidP="00500C4A">
      <w:pPr>
        <w:widowControl w:val="0"/>
        <w:autoSpaceDE w:val="0"/>
        <w:autoSpaceDN w:val="0"/>
        <w:adjustRightInd w:val="0"/>
        <w:spacing w:line="240" w:lineRule="auto"/>
        <w:rPr>
          <w:ins w:id="184" w:author="Jeff Jones" w:date="2018-09-07T13:52:00Z"/>
        </w:rPr>
        <w:pPrChange w:id="185" w:author="Jeff Jones" w:date="2018-09-07T13:53:00Z">
          <w:pPr>
            <w:widowControl w:val="0"/>
            <w:autoSpaceDE w:val="0"/>
            <w:autoSpaceDN w:val="0"/>
            <w:adjustRightInd w:val="0"/>
          </w:pPr>
        </w:pPrChange>
      </w:pPr>
    </w:p>
    <w:p w14:paraId="1686C2A0" w14:textId="1D13D223" w:rsidR="00500C4A" w:rsidRDefault="00500C4A" w:rsidP="00500C4A">
      <w:pPr>
        <w:widowControl w:val="0"/>
        <w:autoSpaceDE w:val="0"/>
        <w:autoSpaceDN w:val="0"/>
        <w:adjustRightInd w:val="0"/>
        <w:spacing w:line="240" w:lineRule="auto"/>
        <w:rPr>
          <w:ins w:id="186" w:author="Jeff Jones" w:date="2018-09-07T13:52:00Z"/>
        </w:rPr>
        <w:pPrChange w:id="187" w:author="Jeff Jones" w:date="2018-09-07T13:53:00Z">
          <w:pPr>
            <w:widowControl w:val="0"/>
            <w:autoSpaceDE w:val="0"/>
            <w:autoSpaceDN w:val="0"/>
            <w:adjustRightInd w:val="0"/>
          </w:pPr>
        </w:pPrChange>
      </w:pPr>
      <w:ins w:id="188" w:author="Jeff Jones" w:date="2018-09-07T13:52:00Z">
        <w:r>
          <w:rPr>
            <w:b/>
          </w:rPr>
          <w:t>Software:</w:t>
        </w:r>
      </w:ins>
    </w:p>
    <w:p w14:paraId="4AE5383C" w14:textId="77777777" w:rsidR="00500C4A" w:rsidRDefault="00500C4A" w:rsidP="00500C4A">
      <w:pPr>
        <w:widowControl w:val="0"/>
        <w:autoSpaceDE w:val="0"/>
        <w:autoSpaceDN w:val="0"/>
        <w:adjustRightInd w:val="0"/>
        <w:spacing w:line="240" w:lineRule="auto"/>
        <w:rPr>
          <w:ins w:id="189" w:author="Jeff Jones" w:date="2018-09-07T13:52:00Z"/>
        </w:rPr>
        <w:pPrChange w:id="190" w:author="Jeff Jones" w:date="2018-09-07T13:53:00Z">
          <w:pPr>
            <w:widowControl w:val="0"/>
            <w:autoSpaceDE w:val="0"/>
            <w:autoSpaceDN w:val="0"/>
            <w:adjustRightInd w:val="0"/>
          </w:pPr>
        </w:pPrChange>
      </w:pPr>
      <w:ins w:id="191" w:author="Jeff Jones" w:date="2018-09-07T13:52:00Z">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ins>
    </w:p>
    <w:p w14:paraId="56AB33E8" w14:textId="77777777" w:rsidR="00500C4A" w:rsidRDefault="00500C4A" w:rsidP="00500C4A">
      <w:pPr>
        <w:widowControl w:val="0"/>
        <w:autoSpaceDE w:val="0"/>
        <w:autoSpaceDN w:val="0"/>
        <w:adjustRightInd w:val="0"/>
        <w:spacing w:line="240" w:lineRule="auto"/>
        <w:ind w:firstLine="720"/>
        <w:rPr>
          <w:ins w:id="192" w:author="Jeff Jones" w:date="2018-09-07T13:52:00Z"/>
        </w:rPr>
        <w:pPrChange w:id="193" w:author="Jeff Jones" w:date="2018-09-07T13:53:00Z">
          <w:pPr>
            <w:widowControl w:val="0"/>
            <w:autoSpaceDE w:val="0"/>
            <w:autoSpaceDN w:val="0"/>
            <w:adjustRightInd w:val="0"/>
            <w:ind w:firstLine="720"/>
          </w:pPr>
        </w:pPrChange>
      </w:pPr>
      <w:ins w:id="194" w:author="Jeff Jones" w:date="2018-09-07T13:52:00Z">
        <w:r>
          <w:t xml:space="preserve">help you write cleaner R code. R package version 1.0.1. </w:t>
        </w:r>
      </w:ins>
    </w:p>
    <w:p w14:paraId="0BB2DEA0" w14:textId="3EBA5A00" w:rsidR="00500C4A" w:rsidRDefault="00500C4A" w:rsidP="00500C4A">
      <w:pPr>
        <w:widowControl w:val="0"/>
        <w:autoSpaceDE w:val="0"/>
        <w:autoSpaceDN w:val="0"/>
        <w:adjustRightInd w:val="0"/>
        <w:spacing w:line="240" w:lineRule="auto"/>
        <w:ind w:firstLine="720"/>
        <w:rPr>
          <w:ins w:id="195" w:author="Jeff Jones" w:date="2018-09-07T13:52:00Z"/>
        </w:rPr>
        <w:pPrChange w:id="196" w:author="Jeff Jones" w:date="2018-09-07T13:54:00Z">
          <w:pPr>
            <w:widowControl w:val="0"/>
            <w:autoSpaceDE w:val="0"/>
            <w:autoSpaceDN w:val="0"/>
            <w:adjustRightInd w:val="0"/>
          </w:pPr>
        </w:pPrChange>
      </w:pPr>
      <w:ins w:id="197" w:author="Jeff Jones" w:date="2018-09-07T13:52:00Z">
        <w:r>
          <w:fldChar w:fldCharType="begin"/>
        </w:r>
        <w:r>
          <w:instrText xml:space="preserve"> HYPERLINK "</w:instrText>
        </w:r>
        <w:r w:rsidRPr="00CF1814">
          <w:instrText>https://CRAN.R-</w:instrText>
        </w:r>
        <w:r>
          <w:instrText xml:space="preserve">project.org/package=roperators" </w:instrText>
        </w:r>
        <w:r>
          <w:fldChar w:fldCharType="separate"/>
        </w:r>
        <w:r w:rsidRPr="003D48F2">
          <w:rPr>
            <w:rStyle w:val="Hyperlink"/>
          </w:rPr>
          <w:t>https://CRAN.R-project.org/package=roperators</w:t>
        </w:r>
        <w:r>
          <w:fldChar w:fldCharType="end"/>
        </w:r>
        <w:r>
          <w:t xml:space="preserve"> </w:t>
        </w:r>
      </w:ins>
    </w:p>
    <w:p w14:paraId="68135D57" w14:textId="77777777" w:rsidR="00500C4A" w:rsidRDefault="00500C4A" w:rsidP="00500C4A">
      <w:pPr>
        <w:widowControl w:val="0"/>
        <w:autoSpaceDE w:val="0"/>
        <w:autoSpaceDN w:val="0"/>
        <w:adjustRightInd w:val="0"/>
        <w:spacing w:line="240" w:lineRule="auto"/>
        <w:rPr>
          <w:ins w:id="198" w:author="Jeff Jones" w:date="2018-09-07T13:52:00Z"/>
        </w:rPr>
        <w:pPrChange w:id="199" w:author="Jeff Jones" w:date="2018-09-07T13:53:00Z">
          <w:pPr>
            <w:widowControl w:val="0"/>
            <w:autoSpaceDE w:val="0"/>
            <w:autoSpaceDN w:val="0"/>
            <w:adjustRightInd w:val="0"/>
          </w:pPr>
        </w:pPrChange>
      </w:pPr>
      <w:proofErr w:type="spellStart"/>
      <w:ins w:id="200" w:author="Jeff Jones" w:date="2018-09-07T13:52:00Z">
        <w:r>
          <w:t>Goebl</w:t>
        </w:r>
        <w:proofErr w:type="spellEnd"/>
        <w:r>
          <w:t xml:space="preserve">, A. P., Jones, J. A., Dahlke, J., &amp; Beatty, A. S. (2016). </w:t>
        </w:r>
        <w:proofErr w:type="spellStart"/>
        <w:r>
          <w:t>iopsych</w:t>
        </w:r>
        <w:proofErr w:type="spellEnd"/>
        <w:r>
          <w:t xml:space="preserve">: </w:t>
        </w:r>
        <w:r w:rsidRPr="00F741D8">
          <w:t xml:space="preserve">Methods for </w:t>
        </w:r>
      </w:ins>
    </w:p>
    <w:p w14:paraId="351AE4B0" w14:textId="505DB976" w:rsidR="00500C4A" w:rsidRDefault="00500C4A" w:rsidP="00500C4A">
      <w:pPr>
        <w:widowControl w:val="0"/>
        <w:autoSpaceDE w:val="0"/>
        <w:autoSpaceDN w:val="0"/>
        <w:adjustRightInd w:val="0"/>
        <w:spacing w:line="240" w:lineRule="auto"/>
        <w:ind w:firstLine="720"/>
        <w:rPr>
          <w:ins w:id="201" w:author="Jeff Jones" w:date="2018-09-07T13:52:00Z"/>
        </w:rPr>
        <w:pPrChange w:id="202" w:author="Jeff Jones" w:date="2018-09-07T13:54:00Z">
          <w:pPr>
            <w:widowControl w:val="0"/>
            <w:autoSpaceDE w:val="0"/>
            <w:autoSpaceDN w:val="0"/>
            <w:adjustRightInd w:val="0"/>
          </w:pPr>
        </w:pPrChange>
      </w:pPr>
      <w:ins w:id="203" w:author="Jeff Jones" w:date="2018-09-07T13:52:00Z">
        <w:r w:rsidRPr="00F741D8">
          <w:t xml:space="preserve">industrial/organizational </w:t>
        </w:r>
        <w:r>
          <w:t>p</w:t>
        </w:r>
        <w:r w:rsidRPr="00F741D8">
          <w:t>sychology</w:t>
        </w:r>
        <w:r>
          <w:t xml:space="preserve">. R package version 0.90. </w:t>
        </w:r>
      </w:ins>
    </w:p>
    <w:p w14:paraId="63C3F63F" w14:textId="77777777" w:rsidR="00500C4A" w:rsidRDefault="00500C4A" w:rsidP="00500C4A">
      <w:pPr>
        <w:widowControl w:val="0"/>
        <w:autoSpaceDE w:val="0"/>
        <w:autoSpaceDN w:val="0"/>
        <w:adjustRightInd w:val="0"/>
        <w:spacing w:line="240" w:lineRule="auto"/>
        <w:rPr>
          <w:ins w:id="204" w:author="Jeff Jones" w:date="2018-09-07T13:52:00Z"/>
        </w:rPr>
        <w:pPrChange w:id="205" w:author="Jeff Jones" w:date="2018-09-07T13:53:00Z">
          <w:pPr>
            <w:widowControl w:val="0"/>
            <w:autoSpaceDE w:val="0"/>
            <w:autoSpaceDN w:val="0"/>
            <w:adjustRightInd w:val="0"/>
          </w:pPr>
        </w:pPrChange>
      </w:pPr>
      <w:ins w:id="206" w:author="Jeff Jones" w:date="2018-09-07T13:52:00Z">
        <w:r>
          <w:t xml:space="preserve">Waller, N. G. &amp; Jones, J. A. (2015). fungible: Fungible coefficients and Monte Carlo </w:t>
        </w:r>
      </w:ins>
    </w:p>
    <w:p w14:paraId="510A6773" w14:textId="4EB784A4" w:rsidR="00500C4A" w:rsidRDefault="00500C4A" w:rsidP="00500C4A">
      <w:pPr>
        <w:widowControl w:val="0"/>
        <w:autoSpaceDE w:val="0"/>
        <w:autoSpaceDN w:val="0"/>
        <w:adjustRightInd w:val="0"/>
        <w:spacing w:line="240" w:lineRule="auto"/>
        <w:ind w:firstLine="720"/>
        <w:rPr>
          <w:ins w:id="207" w:author="Jeff Jones" w:date="2018-09-07T13:52:00Z"/>
        </w:rPr>
        <w:pPrChange w:id="208" w:author="Jeff Jones" w:date="2018-09-07T13:54:00Z">
          <w:pPr>
            <w:widowControl w:val="0"/>
            <w:autoSpaceDE w:val="0"/>
            <w:autoSpaceDN w:val="0"/>
            <w:adjustRightInd w:val="0"/>
          </w:pPr>
        </w:pPrChange>
      </w:pPr>
      <w:ins w:id="209" w:author="Jeff Jones" w:date="2018-09-07T13:52:00Z">
        <w:r>
          <w:t>functions. R package version 1.3.</w:t>
        </w:r>
      </w:ins>
    </w:p>
    <w:p w14:paraId="46D70E3C" w14:textId="77777777" w:rsidR="00500C4A" w:rsidRDefault="00500C4A" w:rsidP="00500C4A">
      <w:pPr>
        <w:spacing w:line="240" w:lineRule="auto"/>
        <w:rPr>
          <w:ins w:id="210" w:author="Jeff Jones" w:date="2018-09-07T13:56:00Z"/>
          <w:b/>
          <w:caps/>
        </w:rPr>
        <w:pPrChange w:id="211" w:author="Jeff Jones" w:date="2018-09-07T13:53:00Z">
          <w:pPr/>
        </w:pPrChange>
      </w:pPr>
    </w:p>
    <w:p w14:paraId="1809552C" w14:textId="1A90FA17" w:rsidR="00500C4A" w:rsidRDefault="00500C4A" w:rsidP="00500C4A">
      <w:pPr>
        <w:spacing w:line="240" w:lineRule="auto"/>
        <w:rPr>
          <w:ins w:id="212" w:author="Jeff Jones" w:date="2018-09-07T13:52:00Z"/>
          <w:b/>
        </w:rPr>
        <w:pPrChange w:id="213" w:author="Jeff Jones" w:date="2018-09-07T13:53:00Z">
          <w:pPr/>
        </w:pPrChange>
      </w:pPr>
      <w:ins w:id="214" w:author="Jeff Jones" w:date="2018-09-07T13:52:00Z">
        <w:r>
          <w:rPr>
            <w:b/>
            <w:caps/>
          </w:rPr>
          <w:t>P</w:t>
        </w:r>
        <w:r>
          <w:rPr>
            <w:b/>
          </w:rPr>
          <w:t>resentations and Workshops:</w:t>
        </w:r>
      </w:ins>
    </w:p>
    <w:p w14:paraId="39153381" w14:textId="77777777" w:rsidR="00500C4A" w:rsidRDefault="00500C4A" w:rsidP="00500C4A">
      <w:pPr>
        <w:spacing w:line="240" w:lineRule="auto"/>
        <w:rPr>
          <w:ins w:id="215" w:author="Jeff Jones" w:date="2018-09-07T13:52:00Z"/>
          <w:i/>
        </w:rPr>
        <w:pPrChange w:id="216" w:author="Jeff Jones" w:date="2018-09-07T13:53:00Z">
          <w:pPr/>
        </w:pPrChange>
      </w:pPr>
      <w:proofErr w:type="spellStart"/>
      <w:ins w:id="217" w:author="Jeff Jones" w:date="2018-09-07T13:52:00Z">
        <w:r>
          <w:t>Goebl</w:t>
        </w:r>
        <w:proofErr w:type="spellEnd"/>
        <w:r>
          <w:t xml:space="preserve">, A. P., Jones, J. A., &amp; </w:t>
        </w:r>
        <w:proofErr w:type="spellStart"/>
        <w:r>
          <w:t>Semmel</w:t>
        </w:r>
        <w:proofErr w:type="spellEnd"/>
        <w:r>
          <w:t xml:space="preserve">, S. G. (2018, April). </w:t>
        </w:r>
        <w:r>
          <w:rPr>
            <w:i/>
          </w:rPr>
          <w:t xml:space="preserve">Machine learning in R: A </w:t>
        </w:r>
      </w:ins>
    </w:p>
    <w:p w14:paraId="7D65B061" w14:textId="77777777" w:rsidR="00500C4A" w:rsidRDefault="00500C4A" w:rsidP="00500C4A">
      <w:pPr>
        <w:spacing w:line="240" w:lineRule="auto"/>
        <w:ind w:firstLine="720"/>
        <w:rPr>
          <w:ins w:id="218" w:author="Jeff Jones" w:date="2018-09-07T13:52:00Z"/>
        </w:rPr>
        <w:pPrChange w:id="219" w:author="Jeff Jones" w:date="2018-09-07T13:53:00Z">
          <w:pPr>
            <w:ind w:firstLine="720"/>
          </w:pPr>
        </w:pPrChange>
      </w:pPr>
      <w:ins w:id="220" w:author="Jeff Jones" w:date="2018-09-07T13:52:00Z">
        <w:r>
          <w:rPr>
            <w:i/>
          </w:rPr>
          <w:t>tutorial and jam s</w:t>
        </w:r>
        <w:r w:rsidRPr="00B80D17">
          <w:rPr>
            <w:i/>
          </w:rPr>
          <w:t>ession</w:t>
        </w:r>
        <w:r>
          <w:rPr>
            <w:i/>
          </w:rPr>
          <w:t xml:space="preserve">. </w:t>
        </w:r>
        <w:r>
          <w:t xml:space="preserve">Master Tutorial at the annual meeting of the Society of </w:t>
        </w:r>
      </w:ins>
    </w:p>
    <w:p w14:paraId="619ABD0A" w14:textId="09F6BBD6" w:rsidR="00500C4A" w:rsidRDefault="00500C4A" w:rsidP="00500C4A">
      <w:pPr>
        <w:spacing w:line="240" w:lineRule="auto"/>
        <w:ind w:firstLine="720"/>
        <w:rPr>
          <w:ins w:id="221" w:author="Jeff Jones" w:date="2018-09-07T13:52:00Z"/>
        </w:rPr>
        <w:pPrChange w:id="222" w:author="Jeff Jones" w:date="2018-09-07T13:54:00Z">
          <w:pPr/>
        </w:pPrChange>
      </w:pPr>
      <w:ins w:id="223" w:author="Jeff Jones" w:date="2018-09-07T13:52:00Z">
        <w:r>
          <w:t>Industrial and Organizational Psychology, Chicago, IL.</w:t>
        </w:r>
      </w:ins>
    </w:p>
    <w:p w14:paraId="08530998" w14:textId="77777777" w:rsidR="00500C4A" w:rsidRDefault="00500C4A" w:rsidP="00500C4A">
      <w:pPr>
        <w:spacing w:line="240" w:lineRule="auto"/>
        <w:rPr>
          <w:ins w:id="224" w:author="Jeff Jones" w:date="2018-09-07T13:52:00Z"/>
        </w:rPr>
        <w:pPrChange w:id="225" w:author="Jeff Jones" w:date="2018-09-07T13:53:00Z">
          <w:pPr/>
        </w:pPrChange>
      </w:pPr>
      <w:ins w:id="226" w:author="Jeff Jones" w:date="2018-09-07T13:52:00Z">
        <w:r>
          <w:lastRenderedPageBreak/>
          <w:t xml:space="preserve">Thompson, I. B., Song, Q. C., </w:t>
        </w:r>
        <w:proofErr w:type="spellStart"/>
        <w:r>
          <w:t>Goebl</w:t>
        </w:r>
        <w:proofErr w:type="spellEnd"/>
        <w:r>
          <w:t xml:space="preserve">, A. P., Hall, S., Meade, A. W., Newman, D. A., </w:t>
        </w:r>
      </w:ins>
    </w:p>
    <w:p w14:paraId="74A3C157" w14:textId="77777777" w:rsidR="00500C4A" w:rsidRDefault="00500C4A" w:rsidP="00500C4A">
      <w:pPr>
        <w:spacing w:line="240" w:lineRule="auto"/>
        <w:ind w:firstLine="720"/>
        <w:rPr>
          <w:ins w:id="227" w:author="Jeff Jones" w:date="2018-09-07T13:52:00Z"/>
          <w:i/>
        </w:rPr>
        <w:pPrChange w:id="228" w:author="Jeff Jones" w:date="2018-09-07T13:53:00Z">
          <w:pPr>
            <w:ind w:firstLine="720"/>
          </w:pPr>
        </w:pPrChange>
      </w:pPr>
      <w:ins w:id="229" w:author="Jeff Jones" w:date="2018-09-07T13:52:00Z">
        <w:r>
          <w:t xml:space="preserve">Wee, S., &amp; Jones, J. A. (2018, April). </w:t>
        </w:r>
        <w:r>
          <w:rPr>
            <w:i/>
          </w:rPr>
          <w:t xml:space="preserve">Machine learning techniques for multiple </w:t>
        </w:r>
      </w:ins>
    </w:p>
    <w:p w14:paraId="493D1E7E" w14:textId="77777777" w:rsidR="00500C4A" w:rsidRDefault="00500C4A" w:rsidP="00500C4A">
      <w:pPr>
        <w:spacing w:line="240" w:lineRule="auto"/>
        <w:ind w:firstLine="720"/>
        <w:rPr>
          <w:ins w:id="230" w:author="Jeff Jones" w:date="2018-09-07T13:52:00Z"/>
        </w:rPr>
        <w:pPrChange w:id="231" w:author="Jeff Jones" w:date="2018-09-07T13:53:00Z">
          <w:pPr>
            <w:ind w:firstLine="720"/>
          </w:pPr>
        </w:pPrChange>
      </w:pPr>
      <w:ins w:id="232" w:author="Jeff Jones" w:date="2018-09-07T13:52:00Z">
        <w:r>
          <w:rPr>
            <w:i/>
          </w:rPr>
          <w:t>criteria o</w:t>
        </w:r>
        <w:r w:rsidRPr="00B80D17">
          <w:rPr>
            <w:i/>
          </w:rPr>
          <w:t>ptimization</w:t>
        </w:r>
        <w:r>
          <w:rPr>
            <w:i/>
          </w:rPr>
          <w:t xml:space="preserve">. </w:t>
        </w:r>
        <w:r>
          <w:t xml:space="preserve">Alternative Session at the annual meeting of the Society of </w:t>
        </w:r>
      </w:ins>
    </w:p>
    <w:p w14:paraId="2B67EE8A" w14:textId="20A08B89" w:rsidR="00500C4A" w:rsidRPr="00500C4A" w:rsidRDefault="00500C4A" w:rsidP="00500C4A">
      <w:pPr>
        <w:spacing w:line="240" w:lineRule="auto"/>
        <w:ind w:firstLine="720"/>
        <w:rPr>
          <w:ins w:id="233" w:author="Jeff Jones" w:date="2018-09-07T13:52:00Z"/>
          <w:rPrChange w:id="234" w:author="Jeff Jones" w:date="2018-09-07T13:54:00Z">
            <w:rPr>
              <w:ins w:id="235" w:author="Jeff Jones" w:date="2018-09-07T13:52:00Z"/>
              <w:b/>
            </w:rPr>
          </w:rPrChange>
        </w:rPr>
        <w:pPrChange w:id="236" w:author="Jeff Jones" w:date="2018-09-07T13:54:00Z">
          <w:pPr/>
        </w:pPrChange>
      </w:pPr>
      <w:ins w:id="237" w:author="Jeff Jones" w:date="2018-09-07T13:52:00Z">
        <w:r>
          <w:t>Industrial and Organizational Psychology, Chicago, IL.</w:t>
        </w:r>
      </w:ins>
    </w:p>
    <w:p w14:paraId="4D36EF23" w14:textId="77777777" w:rsidR="00500C4A" w:rsidRDefault="00500C4A" w:rsidP="00500C4A">
      <w:pPr>
        <w:spacing w:line="240" w:lineRule="auto"/>
        <w:rPr>
          <w:ins w:id="238" w:author="Jeff Jones" w:date="2018-09-07T13:52:00Z"/>
          <w:i/>
        </w:rPr>
        <w:pPrChange w:id="239" w:author="Jeff Jones" w:date="2018-09-07T13:53:00Z">
          <w:pPr/>
        </w:pPrChange>
      </w:pPr>
      <w:ins w:id="240" w:author="Jeff Jones" w:date="2018-09-07T13:52:00Z">
        <w:r>
          <w:t xml:space="preserve">Wendt, H., Goff, M., Jones, J. A., &amp; </w:t>
        </w:r>
        <w:proofErr w:type="spellStart"/>
        <w:r>
          <w:t>Hezlett</w:t>
        </w:r>
        <w:proofErr w:type="spellEnd"/>
        <w:r>
          <w:t xml:space="preserve">, S. A. (2017, May). </w:t>
        </w:r>
        <w:r>
          <w:rPr>
            <w:i/>
          </w:rPr>
          <w:t xml:space="preserve">Examining relationships </w:t>
        </w:r>
      </w:ins>
    </w:p>
    <w:p w14:paraId="4F80E4BC" w14:textId="77777777" w:rsidR="00500C4A" w:rsidRDefault="00500C4A" w:rsidP="00500C4A">
      <w:pPr>
        <w:spacing w:line="240" w:lineRule="auto"/>
        <w:ind w:firstLine="720"/>
        <w:rPr>
          <w:ins w:id="241" w:author="Jeff Jones" w:date="2018-09-07T13:52:00Z"/>
          <w:i/>
        </w:rPr>
        <w:pPrChange w:id="242" w:author="Jeff Jones" w:date="2018-09-07T13:53:00Z">
          <w:pPr>
            <w:ind w:firstLine="720"/>
          </w:pPr>
        </w:pPrChange>
      </w:pPr>
      <w:ins w:id="243" w:author="Jeff Jones" w:date="2018-09-07T13:52:00Z">
        <w:r>
          <w:rPr>
            <w:i/>
          </w:rPr>
          <w:t xml:space="preserve">between the Korn Ferry personality inventory and job engagement across </w:t>
        </w:r>
      </w:ins>
    </w:p>
    <w:p w14:paraId="1ED3E407" w14:textId="77777777" w:rsidR="00500C4A" w:rsidRDefault="00500C4A" w:rsidP="00500C4A">
      <w:pPr>
        <w:spacing w:line="240" w:lineRule="auto"/>
        <w:ind w:firstLine="720"/>
        <w:rPr>
          <w:ins w:id="244" w:author="Jeff Jones" w:date="2018-09-07T13:52:00Z"/>
          <w:i/>
        </w:rPr>
        <w:pPrChange w:id="245" w:author="Jeff Jones" w:date="2018-09-07T13:53:00Z">
          <w:pPr>
            <w:ind w:firstLine="720"/>
          </w:pPr>
        </w:pPrChange>
      </w:pPr>
      <w:ins w:id="246" w:author="Jeff Jones" w:date="2018-09-07T13:52:00Z">
        <w:r>
          <w:rPr>
            <w:i/>
          </w:rPr>
          <w:t>countries.</w:t>
        </w:r>
        <w:r>
          <w:t xml:space="preserve"> In S. </w:t>
        </w:r>
        <w:proofErr w:type="spellStart"/>
        <w:r>
          <w:t>Dilchert</w:t>
        </w:r>
        <w:proofErr w:type="spellEnd"/>
        <w:r>
          <w:t xml:space="preserve"> and D. Ones (Chairs), </w:t>
        </w:r>
        <w:r>
          <w:rPr>
            <w:i/>
          </w:rPr>
          <w:t xml:space="preserve">An IRT based approach to </w:t>
        </w:r>
      </w:ins>
    </w:p>
    <w:p w14:paraId="41DFB151" w14:textId="77777777" w:rsidR="00500C4A" w:rsidRDefault="00500C4A" w:rsidP="00500C4A">
      <w:pPr>
        <w:spacing w:line="240" w:lineRule="auto"/>
        <w:ind w:firstLine="720"/>
        <w:rPr>
          <w:ins w:id="247" w:author="Jeff Jones" w:date="2018-09-07T13:52:00Z"/>
        </w:rPr>
        <w:pPrChange w:id="248" w:author="Jeff Jones" w:date="2018-09-07T13:53:00Z">
          <w:pPr>
            <w:ind w:firstLine="720"/>
          </w:pPr>
        </w:pPrChange>
      </w:pPr>
      <w:ins w:id="249" w:author="Jeff Jones" w:date="2018-09-07T13:52:00Z">
        <w:r>
          <w:rPr>
            <w:i/>
          </w:rPr>
          <w:t xml:space="preserve">personality measurement: Some cross cultural examinations. </w:t>
        </w:r>
        <w:r>
          <w:t xml:space="preserve">Paper presented at </w:t>
        </w:r>
      </w:ins>
    </w:p>
    <w:p w14:paraId="3DA242EC" w14:textId="77777777" w:rsidR="00500C4A" w:rsidRDefault="00500C4A" w:rsidP="00500C4A">
      <w:pPr>
        <w:spacing w:line="240" w:lineRule="auto"/>
        <w:ind w:firstLine="720"/>
        <w:rPr>
          <w:ins w:id="250" w:author="Jeff Jones" w:date="2018-09-07T13:52:00Z"/>
        </w:rPr>
        <w:pPrChange w:id="251" w:author="Jeff Jones" w:date="2018-09-07T13:53:00Z">
          <w:pPr>
            <w:ind w:firstLine="720"/>
          </w:pPr>
        </w:pPrChange>
      </w:pPr>
      <w:ins w:id="252" w:author="Jeff Jones" w:date="2018-09-07T13:52:00Z">
        <w:r>
          <w:t xml:space="preserve">the annual meeting of the European Association of Work and Organizational </w:t>
        </w:r>
      </w:ins>
    </w:p>
    <w:p w14:paraId="10DC86FC" w14:textId="3E579767" w:rsidR="00500C4A" w:rsidRPr="00500C4A" w:rsidRDefault="00500C4A" w:rsidP="00500C4A">
      <w:pPr>
        <w:spacing w:line="240" w:lineRule="auto"/>
        <w:ind w:firstLine="720"/>
        <w:rPr>
          <w:ins w:id="253" w:author="Jeff Jones" w:date="2018-09-07T13:52:00Z"/>
          <w:rPrChange w:id="254" w:author="Jeff Jones" w:date="2018-09-07T13:54:00Z">
            <w:rPr>
              <w:ins w:id="255" w:author="Jeff Jones" w:date="2018-09-07T13:52:00Z"/>
              <w:b/>
            </w:rPr>
          </w:rPrChange>
        </w:rPr>
        <w:pPrChange w:id="256" w:author="Jeff Jones" w:date="2018-09-07T13:54:00Z">
          <w:pPr/>
        </w:pPrChange>
      </w:pPr>
      <w:ins w:id="257" w:author="Jeff Jones" w:date="2018-09-07T13:52:00Z">
        <w:r>
          <w:t>Psychology, Dublin, Ireland.</w:t>
        </w:r>
      </w:ins>
    </w:p>
    <w:p w14:paraId="77331B0E" w14:textId="77777777" w:rsidR="00500C4A" w:rsidRDefault="00500C4A" w:rsidP="00500C4A">
      <w:pPr>
        <w:spacing w:line="240" w:lineRule="auto"/>
        <w:rPr>
          <w:ins w:id="258" w:author="Jeff Jones" w:date="2018-09-07T13:52:00Z"/>
          <w:i/>
        </w:rPr>
        <w:pPrChange w:id="259" w:author="Jeff Jones" w:date="2018-09-07T13:53:00Z">
          <w:pPr/>
        </w:pPrChange>
      </w:pPr>
      <w:proofErr w:type="spellStart"/>
      <w:ins w:id="260" w:author="Jeff Jones" w:date="2018-09-07T13:52:00Z">
        <w:r>
          <w:t>Hezlett</w:t>
        </w:r>
        <w:proofErr w:type="spellEnd"/>
        <w:r>
          <w:t xml:space="preserve">, S. A., Jones, J. A., Lewis, J., Goff, M., &amp; Stirling, E. (2017, April). </w:t>
        </w:r>
        <w:r>
          <w:rPr>
            <w:i/>
          </w:rPr>
          <w:t xml:space="preserve">What </w:t>
        </w:r>
      </w:ins>
    </w:p>
    <w:p w14:paraId="7EA1DA0C" w14:textId="77777777" w:rsidR="00500C4A" w:rsidRDefault="00500C4A" w:rsidP="00500C4A">
      <w:pPr>
        <w:spacing w:line="240" w:lineRule="auto"/>
        <w:ind w:firstLine="720"/>
        <w:rPr>
          <w:ins w:id="261" w:author="Jeff Jones" w:date="2018-09-07T13:52:00Z"/>
        </w:rPr>
        <w:pPrChange w:id="262" w:author="Jeff Jones" w:date="2018-09-07T13:53:00Z">
          <w:pPr>
            <w:ind w:firstLine="720"/>
          </w:pPr>
        </w:pPrChange>
      </w:pPr>
      <w:ins w:id="263" w:author="Jeff Jones" w:date="2018-09-07T13:52:00Z">
        <w:r>
          <w:rPr>
            <w:i/>
          </w:rPr>
          <w:t xml:space="preserve">motivates may alienate: Linking motivational factors to derailment risks. </w:t>
        </w:r>
        <w:r>
          <w:t xml:space="preserve">In S. </w:t>
        </w:r>
      </w:ins>
    </w:p>
    <w:p w14:paraId="3468D9B2" w14:textId="6F79325E" w:rsidR="00500C4A" w:rsidRPr="00500C4A" w:rsidRDefault="00500C4A" w:rsidP="00500C4A">
      <w:pPr>
        <w:spacing w:line="240" w:lineRule="auto"/>
        <w:ind w:left="720"/>
        <w:rPr>
          <w:ins w:id="264" w:author="Jeff Jones" w:date="2018-09-07T13:52:00Z"/>
          <w:rPrChange w:id="265" w:author="Jeff Jones" w:date="2018-09-07T13:54:00Z">
            <w:rPr>
              <w:ins w:id="266" w:author="Jeff Jones" w:date="2018-09-07T13:52:00Z"/>
              <w:b/>
            </w:rPr>
          </w:rPrChange>
        </w:rPr>
        <w:pPrChange w:id="267" w:author="Jeff Jones" w:date="2018-09-07T13:54:00Z">
          <w:pPr/>
        </w:pPrChange>
      </w:pPr>
      <w:proofErr w:type="spellStart"/>
      <w:ins w:id="268" w:author="Jeff Jones" w:date="2018-09-07T13:52:00Z">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ins>
    </w:p>
    <w:p w14:paraId="35745848" w14:textId="77777777" w:rsidR="00500C4A" w:rsidRDefault="00500C4A" w:rsidP="00500C4A">
      <w:pPr>
        <w:spacing w:line="240" w:lineRule="auto"/>
        <w:rPr>
          <w:ins w:id="269" w:author="Jeff Jones" w:date="2018-09-07T13:52:00Z"/>
          <w:i/>
        </w:rPr>
        <w:pPrChange w:id="270" w:author="Jeff Jones" w:date="2018-09-07T13:53:00Z">
          <w:pPr/>
        </w:pPrChange>
      </w:pPr>
      <w:ins w:id="271" w:author="Jeff Jones" w:date="2018-09-07T13:52:00Z">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ins>
    </w:p>
    <w:p w14:paraId="7A29D8DB" w14:textId="4547E576" w:rsidR="00500C4A" w:rsidRPr="00500C4A" w:rsidRDefault="00500C4A" w:rsidP="00500C4A">
      <w:pPr>
        <w:spacing w:line="240" w:lineRule="auto"/>
        <w:ind w:left="720"/>
        <w:rPr>
          <w:ins w:id="272" w:author="Jeff Jones" w:date="2018-09-07T13:52:00Z"/>
          <w:rPrChange w:id="273" w:author="Jeff Jones" w:date="2018-09-07T13:55:00Z">
            <w:rPr>
              <w:ins w:id="274" w:author="Jeff Jones" w:date="2018-09-07T13:52:00Z"/>
              <w:i/>
            </w:rPr>
          </w:rPrChange>
        </w:rPr>
        <w:pPrChange w:id="275" w:author="Jeff Jones" w:date="2018-09-07T13:55:00Z">
          <w:pPr/>
        </w:pPrChange>
      </w:pPr>
      <w:ins w:id="276" w:author="Jeff Jones" w:date="2018-09-07T13:52:00Z">
        <w:r>
          <w:rPr>
            <w:i/>
          </w:rPr>
          <w:t xml:space="preserve">psychologists: An interactive tutorial in R. </w:t>
        </w:r>
        <w:r>
          <w:t>Master Tutorial at the annual meeting of the Society of Industrial and Organizational Psychology, Orlando, FL.</w:t>
        </w:r>
      </w:ins>
    </w:p>
    <w:p w14:paraId="32715467" w14:textId="77777777" w:rsidR="00500C4A" w:rsidRDefault="00500C4A" w:rsidP="00500C4A">
      <w:pPr>
        <w:spacing w:line="240" w:lineRule="auto"/>
        <w:rPr>
          <w:ins w:id="277" w:author="Jeff Jones" w:date="2018-09-07T13:52:00Z"/>
        </w:rPr>
        <w:pPrChange w:id="278" w:author="Jeff Jones" w:date="2018-09-07T13:53:00Z">
          <w:pPr/>
        </w:pPrChange>
      </w:pPr>
      <w:proofErr w:type="spellStart"/>
      <w:ins w:id="279" w:author="Jeff Jones" w:date="2018-09-07T13:52:00Z">
        <w:r w:rsidRPr="00FB1A79">
          <w:t>Schwall</w:t>
        </w:r>
        <w:proofErr w:type="spellEnd"/>
        <w:r>
          <w:t xml:space="preserve">, A., Beatty, A., &amp; Jones, J. A. (2017, April). </w:t>
        </w:r>
        <w:r>
          <w:rPr>
            <w:i/>
          </w:rPr>
          <w:t>Data visualization with R.</w:t>
        </w:r>
        <w:r>
          <w:t xml:space="preserve"> Master </w:t>
        </w:r>
      </w:ins>
    </w:p>
    <w:p w14:paraId="40BFBD39" w14:textId="77777777" w:rsidR="00500C4A" w:rsidRDefault="00500C4A" w:rsidP="00500C4A">
      <w:pPr>
        <w:spacing w:line="240" w:lineRule="auto"/>
        <w:ind w:firstLine="720"/>
        <w:rPr>
          <w:ins w:id="280" w:author="Jeff Jones" w:date="2018-09-07T13:52:00Z"/>
        </w:rPr>
        <w:pPrChange w:id="281" w:author="Jeff Jones" w:date="2018-09-07T13:53:00Z">
          <w:pPr>
            <w:ind w:firstLine="720"/>
          </w:pPr>
        </w:pPrChange>
      </w:pPr>
      <w:ins w:id="282" w:author="Jeff Jones" w:date="2018-09-07T13:52:00Z">
        <w:r>
          <w:t xml:space="preserve">Tutorial at the annual meeting of the Society of Industrial and Organizational </w:t>
        </w:r>
      </w:ins>
    </w:p>
    <w:p w14:paraId="0657EB19" w14:textId="539F7328" w:rsidR="00500C4A" w:rsidRPr="00500C4A" w:rsidRDefault="00500C4A" w:rsidP="00500C4A">
      <w:pPr>
        <w:spacing w:line="240" w:lineRule="auto"/>
        <w:ind w:firstLine="720"/>
        <w:rPr>
          <w:ins w:id="283" w:author="Jeff Jones" w:date="2018-09-07T13:52:00Z"/>
          <w:rPrChange w:id="284" w:author="Jeff Jones" w:date="2018-09-07T13:55:00Z">
            <w:rPr>
              <w:ins w:id="285" w:author="Jeff Jones" w:date="2018-09-07T13:52:00Z"/>
              <w:i/>
            </w:rPr>
          </w:rPrChange>
        </w:rPr>
        <w:pPrChange w:id="286" w:author="Jeff Jones" w:date="2018-09-07T13:55:00Z">
          <w:pPr/>
        </w:pPrChange>
      </w:pPr>
      <w:ins w:id="287" w:author="Jeff Jones" w:date="2018-09-07T13:52:00Z">
        <w:r>
          <w:t>Psychology, Orlando, FL.</w:t>
        </w:r>
      </w:ins>
    </w:p>
    <w:p w14:paraId="75E2C27F" w14:textId="77777777" w:rsidR="00500C4A" w:rsidRDefault="00500C4A" w:rsidP="00500C4A">
      <w:pPr>
        <w:spacing w:line="240" w:lineRule="auto"/>
        <w:rPr>
          <w:ins w:id="288" w:author="Jeff Jones" w:date="2018-09-07T13:52:00Z"/>
          <w:i/>
        </w:rPr>
        <w:pPrChange w:id="289" w:author="Jeff Jones" w:date="2018-09-07T13:53:00Z">
          <w:pPr/>
        </w:pPrChange>
      </w:pPr>
      <w:proofErr w:type="spellStart"/>
      <w:ins w:id="290" w:author="Jeff Jones" w:date="2018-09-07T13:52:00Z">
        <w:r>
          <w:t>Semmel</w:t>
        </w:r>
        <w:proofErr w:type="spellEnd"/>
        <w:r>
          <w:t xml:space="preserve">, S. G., Jones, J. A., &amp; </w:t>
        </w:r>
        <w:proofErr w:type="spellStart"/>
        <w:r>
          <w:t>Goebl</w:t>
        </w:r>
        <w:proofErr w:type="spellEnd"/>
        <w:r>
          <w:t xml:space="preserve">, A. P. (2017, April). </w:t>
        </w:r>
        <w:r>
          <w:rPr>
            <w:i/>
          </w:rPr>
          <w:t xml:space="preserve">What is machine learning? </w:t>
        </w:r>
      </w:ins>
    </w:p>
    <w:p w14:paraId="69098533" w14:textId="6A04D237" w:rsidR="00500C4A" w:rsidRPr="00500C4A" w:rsidRDefault="00500C4A" w:rsidP="00500C4A">
      <w:pPr>
        <w:spacing w:line="240" w:lineRule="auto"/>
        <w:ind w:left="720"/>
        <w:rPr>
          <w:ins w:id="291" w:author="Jeff Jones" w:date="2018-09-07T13:52:00Z"/>
          <w:rPrChange w:id="292" w:author="Jeff Jones" w:date="2018-09-07T13:55:00Z">
            <w:rPr>
              <w:ins w:id="293" w:author="Jeff Jones" w:date="2018-09-07T13:52:00Z"/>
              <w:b/>
            </w:rPr>
          </w:rPrChange>
        </w:rPr>
        <w:pPrChange w:id="294" w:author="Jeff Jones" w:date="2018-09-07T13:55:00Z">
          <w:pPr/>
        </w:pPrChange>
      </w:pPr>
      <w:ins w:id="295" w:author="Jeff Jones" w:date="2018-09-07T13:52:00Z">
        <w:r>
          <w:rPr>
            <w:i/>
          </w:rPr>
          <w:t xml:space="preserve">Foundations and introductions to useful methods. </w:t>
        </w:r>
        <w:r>
          <w:t>Master Tutorial at the annual meeting of the Society of Industrial and Organizational Psychology, Orlando, FL.</w:t>
        </w:r>
      </w:ins>
    </w:p>
    <w:p w14:paraId="2D47F282" w14:textId="77777777" w:rsidR="00500C4A" w:rsidRDefault="00500C4A" w:rsidP="00500C4A">
      <w:pPr>
        <w:spacing w:line="240" w:lineRule="auto"/>
        <w:rPr>
          <w:ins w:id="296" w:author="Jeff Jones" w:date="2018-09-07T13:52:00Z"/>
          <w:i/>
        </w:rPr>
        <w:pPrChange w:id="297" w:author="Jeff Jones" w:date="2018-09-07T13:53:00Z">
          <w:pPr/>
        </w:pPrChange>
      </w:pPr>
      <w:ins w:id="298" w:author="Jeff Jones" w:date="2018-09-07T13:52:00Z">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ins>
    </w:p>
    <w:p w14:paraId="7B70C265" w14:textId="12F20ED6" w:rsidR="00500C4A" w:rsidRDefault="00500C4A" w:rsidP="00500C4A">
      <w:pPr>
        <w:spacing w:line="240" w:lineRule="auto"/>
        <w:ind w:left="720"/>
        <w:rPr>
          <w:ins w:id="299" w:author="Jeff Jones" w:date="2018-09-07T13:52:00Z"/>
        </w:rPr>
        <w:pPrChange w:id="300" w:author="Jeff Jones" w:date="2018-09-07T13:55:00Z">
          <w:pPr/>
        </w:pPrChange>
      </w:pPr>
      <w:ins w:id="301" w:author="Jeff Jones" w:date="2018-09-07T13:52:00Z">
        <w:r>
          <w:rPr>
            <w:i/>
          </w:rPr>
          <w:t xml:space="preserve">An introductory and interactive tutorial. </w:t>
        </w:r>
        <w:r>
          <w:t>Master Tutorial at the annual meeting of the Society of Industrial and Organizational Psychology, Anaheim, CA.</w:t>
        </w:r>
      </w:ins>
    </w:p>
    <w:p w14:paraId="2FDEA789" w14:textId="77777777" w:rsidR="00500C4A" w:rsidRDefault="00500C4A" w:rsidP="00500C4A">
      <w:pPr>
        <w:spacing w:line="240" w:lineRule="auto"/>
        <w:rPr>
          <w:ins w:id="302" w:author="Jeff Jones" w:date="2018-09-07T13:52:00Z"/>
          <w:i/>
        </w:rPr>
        <w:pPrChange w:id="303" w:author="Jeff Jones" w:date="2018-09-07T13:53:00Z">
          <w:pPr/>
        </w:pPrChange>
      </w:pPr>
      <w:proofErr w:type="spellStart"/>
      <w:ins w:id="304" w:author="Jeff Jones" w:date="2018-09-07T13:52:00Z">
        <w:r>
          <w:t>Goebl</w:t>
        </w:r>
        <w:proofErr w:type="spellEnd"/>
        <w:r>
          <w:t xml:space="preserve">, A. P. &amp; Jones, J. A. (2016, April). </w:t>
        </w:r>
        <w:r>
          <w:rPr>
            <w:i/>
          </w:rPr>
          <w:t xml:space="preserve">An R package for I-O psychology simulation </w:t>
        </w:r>
      </w:ins>
    </w:p>
    <w:p w14:paraId="0BCDFC94" w14:textId="77777777" w:rsidR="00500C4A" w:rsidRDefault="00500C4A" w:rsidP="00500C4A">
      <w:pPr>
        <w:spacing w:line="240" w:lineRule="auto"/>
        <w:ind w:firstLine="720"/>
        <w:rPr>
          <w:ins w:id="305" w:author="Jeff Jones" w:date="2018-09-07T13:52:00Z"/>
        </w:rPr>
        <w:pPrChange w:id="306" w:author="Jeff Jones" w:date="2018-09-07T13:53:00Z">
          <w:pPr>
            <w:ind w:firstLine="720"/>
          </w:pPr>
        </w:pPrChange>
      </w:pPr>
      <w:ins w:id="307" w:author="Jeff Jones" w:date="2018-09-07T13:52:00Z">
        <w:r>
          <w:rPr>
            <w:i/>
          </w:rPr>
          <w:t xml:space="preserve">building: </w:t>
        </w:r>
        <w:proofErr w:type="spellStart"/>
        <w:r>
          <w:rPr>
            <w:i/>
          </w:rPr>
          <w:t>iopsych</w:t>
        </w:r>
        <w:proofErr w:type="spellEnd"/>
        <w:r>
          <w:rPr>
            <w:i/>
          </w:rPr>
          <w:t>.</w:t>
        </w:r>
        <w:r>
          <w:t xml:space="preserve"> Poster presented at the annual meeting of the Society of </w:t>
        </w:r>
      </w:ins>
    </w:p>
    <w:p w14:paraId="7F731AC1" w14:textId="28162CB4" w:rsidR="00500C4A" w:rsidRPr="00500C4A" w:rsidRDefault="00500C4A" w:rsidP="00500C4A">
      <w:pPr>
        <w:spacing w:line="240" w:lineRule="auto"/>
        <w:ind w:firstLine="720"/>
        <w:rPr>
          <w:ins w:id="308" w:author="Jeff Jones" w:date="2018-09-07T13:52:00Z"/>
          <w:rPrChange w:id="309" w:author="Jeff Jones" w:date="2018-09-07T13:55:00Z">
            <w:rPr>
              <w:ins w:id="310" w:author="Jeff Jones" w:date="2018-09-07T13:52:00Z"/>
              <w:b/>
            </w:rPr>
          </w:rPrChange>
        </w:rPr>
        <w:pPrChange w:id="311" w:author="Jeff Jones" w:date="2018-09-07T13:55:00Z">
          <w:pPr/>
        </w:pPrChange>
      </w:pPr>
      <w:ins w:id="312" w:author="Jeff Jones" w:date="2018-09-07T13:52:00Z">
        <w:r>
          <w:lastRenderedPageBreak/>
          <w:t>Industrial and Organizational Psychology, Anaheim, CA.</w:t>
        </w:r>
      </w:ins>
    </w:p>
    <w:p w14:paraId="7DD64F54" w14:textId="77777777" w:rsidR="00500C4A" w:rsidRDefault="00500C4A" w:rsidP="00500C4A">
      <w:pPr>
        <w:spacing w:line="240" w:lineRule="auto"/>
        <w:rPr>
          <w:ins w:id="313" w:author="Jeff Jones" w:date="2018-09-07T13:52:00Z"/>
          <w:i/>
        </w:rPr>
        <w:pPrChange w:id="314" w:author="Jeff Jones" w:date="2018-09-07T13:53:00Z">
          <w:pPr/>
        </w:pPrChange>
      </w:pPr>
      <w:proofErr w:type="spellStart"/>
      <w:ins w:id="315" w:author="Jeff Jones" w:date="2018-09-07T13:52:00Z">
        <w:r>
          <w:t>Goebl</w:t>
        </w:r>
        <w:proofErr w:type="spellEnd"/>
        <w:r>
          <w:t xml:space="preserve">, A. P. &amp; Jones, J. A. (2016, April). </w:t>
        </w:r>
        <w:r>
          <w:rPr>
            <w:i/>
          </w:rPr>
          <w:t xml:space="preserve">Creative performance is a viable criterion for </w:t>
        </w:r>
      </w:ins>
    </w:p>
    <w:p w14:paraId="21AE350A" w14:textId="77777777" w:rsidR="00500C4A" w:rsidRDefault="00500C4A" w:rsidP="00500C4A">
      <w:pPr>
        <w:spacing w:line="240" w:lineRule="auto"/>
        <w:ind w:firstLine="720"/>
        <w:rPr>
          <w:ins w:id="316" w:author="Jeff Jones" w:date="2018-09-07T13:52:00Z"/>
        </w:rPr>
        <w:pPrChange w:id="317" w:author="Jeff Jones" w:date="2018-09-07T13:53:00Z">
          <w:pPr>
            <w:ind w:firstLine="720"/>
          </w:pPr>
        </w:pPrChange>
      </w:pPr>
      <w:ins w:id="318" w:author="Jeff Jones" w:date="2018-09-07T13:52:00Z">
        <w:r>
          <w:rPr>
            <w:i/>
          </w:rPr>
          <w:t>personnel selection.</w:t>
        </w:r>
        <w:r>
          <w:t xml:space="preserve"> Poster presented at the annual meeting of the Society of </w:t>
        </w:r>
      </w:ins>
    </w:p>
    <w:p w14:paraId="2879FC64" w14:textId="0C98E98F" w:rsidR="00500C4A" w:rsidRDefault="00500C4A" w:rsidP="00500C4A">
      <w:pPr>
        <w:spacing w:line="240" w:lineRule="auto"/>
        <w:ind w:firstLine="720"/>
        <w:rPr>
          <w:ins w:id="319" w:author="Jeff Jones" w:date="2018-09-07T13:52:00Z"/>
        </w:rPr>
        <w:pPrChange w:id="320" w:author="Jeff Jones" w:date="2018-09-07T13:55:00Z">
          <w:pPr/>
        </w:pPrChange>
      </w:pPr>
      <w:ins w:id="321" w:author="Jeff Jones" w:date="2018-09-07T13:52:00Z">
        <w:r>
          <w:t>Industrial and Organizational Psychology, Anaheim, CA.</w:t>
        </w:r>
      </w:ins>
    </w:p>
    <w:p w14:paraId="6AD45E1E" w14:textId="77777777" w:rsidR="00500C4A" w:rsidRDefault="00500C4A" w:rsidP="00500C4A">
      <w:pPr>
        <w:spacing w:line="240" w:lineRule="auto"/>
        <w:rPr>
          <w:ins w:id="322" w:author="Jeff Jones" w:date="2018-09-07T13:52:00Z"/>
          <w:i/>
        </w:rPr>
        <w:pPrChange w:id="323" w:author="Jeff Jones" w:date="2018-09-07T13:53:00Z">
          <w:pPr/>
        </w:pPrChange>
      </w:pPr>
      <w:ins w:id="324" w:author="Jeff Jones" w:date="2018-09-07T13:52:00Z">
        <w:r>
          <w:t xml:space="preserve">Blazek, S. &amp; Jones, J. A. (2016, April). </w:t>
        </w:r>
        <w:r>
          <w:rPr>
            <w:i/>
          </w:rPr>
          <w:t xml:space="preserve">A year on the job: Simulations-based </w:t>
        </w:r>
      </w:ins>
    </w:p>
    <w:p w14:paraId="554A098A" w14:textId="276E8A68" w:rsidR="00500C4A" w:rsidRDefault="00500C4A" w:rsidP="00500C4A">
      <w:pPr>
        <w:spacing w:line="240" w:lineRule="auto"/>
        <w:ind w:left="720"/>
        <w:rPr>
          <w:ins w:id="325" w:author="Jeff Jones" w:date="2018-09-07T13:52:00Z"/>
        </w:rPr>
        <w:pPrChange w:id="326" w:author="Jeff Jones" w:date="2018-09-07T13:55:00Z">
          <w:pPr/>
        </w:pPrChange>
      </w:pPr>
      <w:ins w:id="327" w:author="Jeff Jones" w:date="2018-09-07T13:52:00Z">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ins>
    </w:p>
    <w:p w14:paraId="145CD392" w14:textId="77777777" w:rsidR="00500C4A" w:rsidRDefault="00500C4A" w:rsidP="00500C4A">
      <w:pPr>
        <w:spacing w:line="240" w:lineRule="auto"/>
        <w:rPr>
          <w:ins w:id="328" w:author="Jeff Jones" w:date="2018-09-07T13:52:00Z"/>
        </w:rPr>
        <w:pPrChange w:id="329" w:author="Jeff Jones" w:date="2018-09-07T13:53:00Z">
          <w:pPr/>
        </w:pPrChange>
      </w:pPr>
      <w:ins w:id="330" w:author="Jeff Jones" w:date="2018-09-07T13:52:00Z">
        <w:r>
          <w:t xml:space="preserve">Blazek, S. &amp; Jones, J. A. (2016, February). Streamlining your voice of the customer </w:t>
        </w:r>
      </w:ins>
    </w:p>
    <w:p w14:paraId="0900B7C3" w14:textId="346B94C3" w:rsidR="00500C4A" w:rsidRPr="00500C4A" w:rsidRDefault="00500C4A" w:rsidP="00500C4A">
      <w:pPr>
        <w:spacing w:line="240" w:lineRule="auto"/>
        <w:ind w:left="720"/>
        <w:rPr>
          <w:ins w:id="331" w:author="Jeff Jones" w:date="2018-09-07T13:52:00Z"/>
          <w:rPrChange w:id="332" w:author="Jeff Jones" w:date="2018-09-07T13:55:00Z">
            <w:rPr>
              <w:ins w:id="333" w:author="Jeff Jones" w:date="2018-09-07T13:52:00Z"/>
              <w:b/>
            </w:rPr>
          </w:rPrChange>
        </w:rPr>
        <w:pPrChange w:id="334" w:author="Jeff Jones" w:date="2018-09-07T13:55:00Z">
          <w:pPr/>
        </w:pPrChange>
      </w:pPr>
      <w:ins w:id="335" w:author="Jeff Jones" w:date="2018-09-07T13:52:00Z">
        <w:r>
          <w:t>program: Automating survey follow-ups, panel updates, and reports. Presentation given at Qualtrics Insight Summit, Salt Lake City, UT.</w:t>
        </w:r>
      </w:ins>
    </w:p>
    <w:p w14:paraId="7B96564E" w14:textId="77777777" w:rsidR="00500C4A" w:rsidRDefault="00500C4A" w:rsidP="00500C4A">
      <w:pPr>
        <w:spacing w:line="240" w:lineRule="auto"/>
        <w:rPr>
          <w:ins w:id="336" w:author="Jeff Jones" w:date="2018-09-07T13:52:00Z"/>
        </w:rPr>
        <w:pPrChange w:id="337" w:author="Jeff Jones" w:date="2018-09-07T13:53:00Z">
          <w:pPr/>
        </w:pPrChange>
      </w:pPr>
      <w:ins w:id="338" w:author="Jeff Jones" w:date="2018-09-07T13:52:00Z">
        <w:r>
          <w:t xml:space="preserve">Jones, J. A. &amp; Beatty, A. (2015, December). </w:t>
        </w:r>
        <w:r>
          <w:rPr>
            <w:i/>
          </w:rPr>
          <w:t>R Workshop</w:t>
        </w:r>
        <w:r>
          <w:t xml:space="preserve">. Workshop given at the </w:t>
        </w:r>
      </w:ins>
    </w:p>
    <w:p w14:paraId="4B31935E" w14:textId="3863A80E" w:rsidR="00500C4A" w:rsidRDefault="00500C4A" w:rsidP="00500C4A">
      <w:pPr>
        <w:spacing w:line="240" w:lineRule="auto"/>
        <w:ind w:left="720"/>
        <w:rPr>
          <w:ins w:id="339" w:author="Jeff Jones" w:date="2018-09-07T13:52:00Z"/>
          <w:b/>
        </w:rPr>
        <w:pPrChange w:id="340" w:author="Jeff Jones" w:date="2018-09-07T13:55:00Z">
          <w:pPr/>
        </w:pPrChange>
      </w:pPr>
      <w:ins w:id="341" w:author="Jeff Jones" w:date="2018-09-07T13:52:00Z">
        <w:r>
          <w:t>monthly meeting of Minnesota Professionals for Psychology Applied to Work, Minneapolis, MN.</w:t>
        </w:r>
      </w:ins>
    </w:p>
    <w:p w14:paraId="47EF4A06" w14:textId="77777777" w:rsidR="00500C4A" w:rsidRDefault="00500C4A" w:rsidP="00500C4A">
      <w:pPr>
        <w:spacing w:line="240" w:lineRule="auto"/>
        <w:rPr>
          <w:ins w:id="342" w:author="Jeff Jones" w:date="2018-09-07T13:52:00Z"/>
          <w:i/>
        </w:rPr>
        <w:pPrChange w:id="343" w:author="Jeff Jones" w:date="2018-09-07T13:53:00Z">
          <w:pPr/>
        </w:pPrChange>
      </w:pPr>
      <w:proofErr w:type="spellStart"/>
      <w:ins w:id="344" w:author="Jeff Jones" w:date="2018-09-07T13:52:00Z">
        <w:r w:rsidRPr="00FB1A79">
          <w:t>Schwall</w:t>
        </w:r>
        <w:proofErr w:type="spellEnd"/>
        <w:r>
          <w:t xml:space="preserve">, A., Beatty, A., &amp; Jones, J. A. (2015, May). </w:t>
        </w:r>
        <w:r>
          <w:rPr>
            <w:i/>
          </w:rPr>
          <w:t xml:space="preserve">Getting started with R: An </w:t>
        </w:r>
      </w:ins>
    </w:p>
    <w:p w14:paraId="41F7AFF5" w14:textId="77777777" w:rsidR="00500C4A" w:rsidRDefault="00500C4A" w:rsidP="00500C4A">
      <w:pPr>
        <w:spacing w:line="240" w:lineRule="auto"/>
        <w:ind w:firstLine="720"/>
        <w:rPr>
          <w:ins w:id="345" w:author="Jeff Jones" w:date="2018-09-07T13:52:00Z"/>
        </w:rPr>
        <w:pPrChange w:id="346" w:author="Jeff Jones" w:date="2018-09-07T13:53:00Z">
          <w:pPr>
            <w:ind w:firstLine="720"/>
          </w:pPr>
        </w:pPrChange>
      </w:pPr>
      <w:ins w:id="347" w:author="Jeff Jones" w:date="2018-09-07T13:52:00Z">
        <w:r>
          <w:rPr>
            <w:i/>
          </w:rPr>
          <w:t>Interactive and Hands on Tutorial.</w:t>
        </w:r>
        <w:r>
          <w:t xml:space="preserve"> Master Tutorial at the annual meeting of the </w:t>
        </w:r>
      </w:ins>
    </w:p>
    <w:p w14:paraId="0DC46377" w14:textId="5A74D4E3" w:rsidR="00500C4A" w:rsidRDefault="00500C4A" w:rsidP="00500C4A">
      <w:pPr>
        <w:spacing w:line="240" w:lineRule="auto"/>
        <w:ind w:left="720"/>
        <w:rPr>
          <w:ins w:id="348" w:author="Jeff Jones" w:date="2018-09-07T13:52:00Z"/>
        </w:rPr>
        <w:pPrChange w:id="349" w:author="Jeff Jones" w:date="2018-09-07T13:55:00Z">
          <w:pPr/>
        </w:pPrChange>
      </w:pPr>
      <w:ins w:id="350" w:author="Jeff Jones" w:date="2018-09-07T13:52:00Z">
        <w:r>
          <w:t>Society of Industrial and Organizational Psychology, Philadelphia, PA.</w:t>
        </w:r>
      </w:ins>
    </w:p>
    <w:p w14:paraId="4228936A" w14:textId="77777777" w:rsidR="00500C4A" w:rsidRDefault="00500C4A" w:rsidP="00500C4A">
      <w:pPr>
        <w:spacing w:line="240" w:lineRule="auto"/>
        <w:rPr>
          <w:ins w:id="351" w:author="Jeff Jones" w:date="2018-09-07T13:52:00Z"/>
          <w:i/>
        </w:rPr>
        <w:pPrChange w:id="352" w:author="Jeff Jones" w:date="2018-09-07T13:53:00Z">
          <w:pPr/>
        </w:pPrChange>
      </w:pPr>
      <w:proofErr w:type="spellStart"/>
      <w:ins w:id="353" w:author="Jeff Jones" w:date="2018-09-07T13:52:00Z">
        <w:r>
          <w:t>D’Mello</w:t>
        </w:r>
        <w:proofErr w:type="spellEnd"/>
        <w:r>
          <w:t xml:space="preserve">, S. &amp; Jones J. A. (2015, May). </w:t>
        </w:r>
        <w:r w:rsidRPr="00C65E31">
          <w:rPr>
            <w:i/>
          </w:rPr>
          <w:t>Demographic</w:t>
        </w:r>
        <w:r>
          <w:rPr>
            <w:i/>
          </w:rPr>
          <w:t xml:space="preserve"> Differences in the Motivational </w:t>
        </w:r>
      </w:ins>
    </w:p>
    <w:p w14:paraId="29AC126A" w14:textId="77777777" w:rsidR="00500C4A" w:rsidRDefault="00500C4A" w:rsidP="00500C4A">
      <w:pPr>
        <w:spacing w:line="240" w:lineRule="auto"/>
        <w:ind w:firstLine="720"/>
        <w:rPr>
          <w:ins w:id="354" w:author="Jeff Jones" w:date="2018-09-07T13:52:00Z"/>
        </w:rPr>
        <w:pPrChange w:id="355" w:author="Jeff Jones" w:date="2018-09-07T13:53:00Z">
          <w:pPr>
            <w:ind w:firstLine="720"/>
          </w:pPr>
        </w:pPrChange>
      </w:pPr>
      <w:ins w:id="356" w:author="Jeff Jones" w:date="2018-09-07T13:52:00Z">
        <w:r>
          <w:rPr>
            <w:i/>
          </w:rPr>
          <w:t>Drivers of Leaders</w:t>
        </w:r>
        <w:r>
          <w:t xml:space="preserve">. Poster presented at the annual meeting of the Society of </w:t>
        </w:r>
      </w:ins>
    </w:p>
    <w:p w14:paraId="66528776" w14:textId="641207D5" w:rsidR="00500C4A" w:rsidRDefault="00500C4A" w:rsidP="00500C4A">
      <w:pPr>
        <w:spacing w:line="240" w:lineRule="auto"/>
        <w:ind w:firstLine="720"/>
        <w:rPr>
          <w:ins w:id="357" w:author="Jeff Jones" w:date="2018-09-07T13:52:00Z"/>
        </w:rPr>
        <w:pPrChange w:id="358" w:author="Jeff Jones" w:date="2018-09-07T13:55:00Z">
          <w:pPr>
            <w:ind w:firstLine="720"/>
          </w:pPr>
        </w:pPrChange>
      </w:pPr>
      <w:ins w:id="359" w:author="Jeff Jones" w:date="2018-09-07T13:52:00Z">
        <w:r>
          <w:t>Industrial and Organizational Psychology, Philadelphia, PA.</w:t>
        </w:r>
      </w:ins>
    </w:p>
    <w:p w14:paraId="0723A684" w14:textId="77777777" w:rsidR="00500C4A" w:rsidRDefault="00500C4A" w:rsidP="00500C4A">
      <w:pPr>
        <w:spacing w:line="240" w:lineRule="auto"/>
        <w:rPr>
          <w:ins w:id="360" w:author="Jeff Jones" w:date="2018-09-07T13:52:00Z"/>
          <w:i/>
        </w:rPr>
        <w:pPrChange w:id="361" w:author="Jeff Jones" w:date="2018-09-07T13:53:00Z">
          <w:pPr/>
        </w:pPrChange>
      </w:pPr>
      <w:proofErr w:type="spellStart"/>
      <w:ins w:id="362" w:author="Jeff Jones" w:date="2018-09-07T13:52:00Z">
        <w:r>
          <w:t>Goebl</w:t>
        </w:r>
        <w:proofErr w:type="spellEnd"/>
        <w:r>
          <w:t xml:space="preserve">, A., Jones J. A., &amp; Sharpe, E. (2015, May). </w:t>
        </w:r>
        <w:r>
          <w:rPr>
            <w:i/>
          </w:rPr>
          <w:t xml:space="preserve">Relative Criteria Importance Depends </w:t>
        </w:r>
      </w:ins>
    </w:p>
    <w:p w14:paraId="7DB7D7F6" w14:textId="77777777" w:rsidR="00500C4A" w:rsidRDefault="00500C4A" w:rsidP="00500C4A">
      <w:pPr>
        <w:spacing w:line="240" w:lineRule="auto"/>
        <w:ind w:firstLine="720"/>
        <w:rPr>
          <w:ins w:id="363" w:author="Jeff Jones" w:date="2018-09-07T13:52:00Z"/>
        </w:rPr>
        <w:pPrChange w:id="364" w:author="Jeff Jones" w:date="2018-09-07T13:53:00Z">
          <w:pPr>
            <w:ind w:firstLine="720"/>
          </w:pPr>
        </w:pPrChange>
      </w:pPr>
      <w:ins w:id="365" w:author="Jeff Jones" w:date="2018-09-07T13:52:00Z">
        <w:r>
          <w:rPr>
            <w:i/>
          </w:rPr>
          <w:t>on Predictor Choices</w:t>
        </w:r>
        <w:r>
          <w:t xml:space="preserve">. Poster presented at the annual meeting of the Society of </w:t>
        </w:r>
      </w:ins>
    </w:p>
    <w:p w14:paraId="3B462908" w14:textId="3B3C76C1" w:rsidR="00500C4A" w:rsidRPr="00500C4A" w:rsidRDefault="00500C4A" w:rsidP="00500C4A">
      <w:pPr>
        <w:spacing w:line="240" w:lineRule="auto"/>
        <w:ind w:firstLine="720"/>
        <w:rPr>
          <w:ins w:id="366" w:author="Jeff Jones" w:date="2018-09-07T13:52:00Z"/>
          <w:rPrChange w:id="367" w:author="Jeff Jones" w:date="2018-09-07T13:55:00Z">
            <w:rPr>
              <w:ins w:id="368" w:author="Jeff Jones" w:date="2018-09-07T13:52:00Z"/>
              <w:b/>
            </w:rPr>
          </w:rPrChange>
        </w:rPr>
        <w:pPrChange w:id="369" w:author="Jeff Jones" w:date="2018-09-07T13:55:00Z">
          <w:pPr/>
        </w:pPrChange>
      </w:pPr>
      <w:ins w:id="370" w:author="Jeff Jones" w:date="2018-09-07T13:52:00Z">
        <w:r>
          <w:t>Industrial and Organizational Psychology, Philadelphia, PA.</w:t>
        </w:r>
      </w:ins>
    </w:p>
    <w:p w14:paraId="0DA0E217" w14:textId="77777777" w:rsidR="00500C4A" w:rsidRDefault="00500C4A" w:rsidP="00500C4A">
      <w:pPr>
        <w:spacing w:line="240" w:lineRule="auto"/>
        <w:rPr>
          <w:ins w:id="371" w:author="Jeff Jones" w:date="2018-09-07T13:52:00Z"/>
          <w:i/>
        </w:rPr>
        <w:pPrChange w:id="372" w:author="Jeff Jones" w:date="2018-09-07T13:53:00Z">
          <w:pPr/>
        </w:pPrChange>
      </w:pPr>
      <w:proofErr w:type="spellStart"/>
      <w:ins w:id="373" w:author="Jeff Jones" w:date="2018-09-07T13:52:00Z">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ins>
    </w:p>
    <w:p w14:paraId="700E3916" w14:textId="77777777" w:rsidR="00500C4A" w:rsidRDefault="00500C4A" w:rsidP="00500C4A">
      <w:pPr>
        <w:spacing w:line="240" w:lineRule="auto"/>
        <w:ind w:firstLine="720"/>
        <w:rPr>
          <w:ins w:id="374" w:author="Jeff Jones" w:date="2018-09-07T13:52:00Z"/>
        </w:rPr>
        <w:pPrChange w:id="375" w:author="Jeff Jones" w:date="2018-09-07T13:53:00Z">
          <w:pPr>
            <w:ind w:firstLine="720"/>
          </w:pPr>
        </w:pPrChange>
      </w:pPr>
      <w:ins w:id="376" w:author="Jeff Jones" w:date="2018-09-07T13:52:00Z">
        <w:r>
          <w:rPr>
            <w:i/>
          </w:rPr>
          <w:t>with R: Examples and Lessons Learned.</w:t>
        </w:r>
        <w:r>
          <w:t xml:space="preserve"> Panel discussion at the annual meeting </w:t>
        </w:r>
      </w:ins>
    </w:p>
    <w:p w14:paraId="5A4EB1F3" w14:textId="5DFE849E" w:rsidR="00500C4A" w:rsidRPr="00500C4A" w:rsidRDefault="00500C4A" w:rsidP="00500C4A">
      <w:pPr>
        <w:spacing w:line="240" w:lineRule="auto"/>
        <w:ind w:firstLine="720"/>
        <w:rPr>
          <w:ins w:id="377" w:author="Jeff Jones" w:date="2018-09-07T13:52:00Z"/>
          <w:rPrChange w:id="378" w:author="Jeff Jones" w:date="2018-09-07T13:55:00Z">
            <w:rPr>
              <w:ins w:id="379" w:author="Jeff Jones" w:date="2018-09-07T13:52:00Z"/>
              <w:b/>
            </w:rPr>
          </w:rPrChange>
        </w:rPr>
        <w:pPrChange w:id="380" w:author="Jeff Jones" w:date="2018-09-07T13:55:00Z">
          <w:pPr/>
        </w:pPrChange>
      </w:pPr>
      <w:ins w:id="381" w:author="Jeff Jones" w:date="2018-09-07T13:52:00Z">
        <w:r>
          <w:t>of the Society of Industrial and Organizational Psychology, Honolulu, HI.</w:t>
        </w:r>
      </w:ins>
    </w:p>
    <w:p w14:paraId="180DB097" w14:textId="77777777" w:rsidR="00500C4A" w:rsidRDefault="00500C4A" w:rsidP="00500C4A">
      <w:pPr>
        <w:spacing w:line="240" w:lineRule="auto"/>
        <w:rPr>
          <w:ins w:id="382" w:author="Jeff Jones" w:date="2018-09-07T13:52:00Z"/>
          <w:i/>
        </w:rPr>
        <w:pPrChange w:id="383" w:author="Jeff Jones" w:date="2018-09-07T13:53:00Z">
          <w:pPr/>
        </w:pPrChange>
      </w:pPr>
      <w:ins w:id="384" w:author="Jeff Jones" w:date="2018-09-07T13:52:00Z">
        <w:r>
          <w:t xml:space="preserve">Huber, C. &amp; Jones, J. A. (2014, May). </w:t>
        </w:r>
        <w:r>
          <w:rPr>
            <w:i/>
          </w:rPr>
          <w:t xml:space="preserve">Principal components and factor scores in </w:t>
        </w:r>
      </w:ins>
    </w:p>
    <w:p w14:paraId="603C4740" w14:textId="77777777" w:rsidR="00500C4A" w:rsidRDefault="00500C4A" w:rsidP="00500C4A">
      <w:pPr>
        <w:spacing w:line="240" w:lineRule="auto"/>
        <w:ind w:firstLine="720"/>
        <w:rPr>
          <w:ins w:id="385" w:author="Jeff Jones" w:date="2018-09-07T13:52:00Z"/>
        </w:rPr>
        <w:pPrChange w:id="386" w:author="Jeff Jones" w:date="2018-09-07T13:53:00Z">
          <w:pPr>
            <w:ind w:firstLine="720"/>
          </w:pPr>
        </w:pPrChange>
      </w:pPr>
      <w:ins w:id="387" w:author="Jeff Jones" w:date="2018-09-07T13:52:00Z">
        <w:r>
          <w:rPr>
            <w:i/>
          </w:rPr>
          <w:t xml:space="preserve">multiple regression: A simulation. </w:t>
        </w:r>
        <w:r>
          <w:t xml:space="preserve">Poster presented at the annual meeting of the </w:t>
        </w:r>
      </w:ins>
    </w:p>
    <w:p w14:paraId="54BE1659" w14:textId="18492FD0" w:rsidR="00500C4A" w:rsidRPr="00500C4A" w:rsidRDefault="00500C4A" w:rsidP="00500C4A">
      <w:pPr>
        <w:spacing w:line="240" w:lineRule="auto"/>
        <w:ind w:firstLine="720"/>
        <w:rPr>
          <w:ins w:id="388" w:author="Jeff Jones" w:date="2018-09-07T13:52:00Z"/>
          <w:caps/>
          <w:rPrChange w:id="389" w:author="Jeff Jones" w:date="2018-09-07T13:55:00Z">
            <w:rPr>
              <w:ins w:id="390" w:author="Jeff Jones" w:date="2018-09-07T13:52:00Z"/>
            </w:rPr>
          </w:rPrChange>
        </w:rPr>
        <w:pPrChange w:id="391" w:author="Jeff Jones" w:date="2018-09-07T13:55:00Z">
          <w:pPr>
            <w:ind w:firstLine="450"/>
          </w:pPr>
        </w:pPrChange>
      </w:pPr>
      <w:ins w:id="392" w:author="Jeff Jones" w:date="2018-09-07T13:52:00Z">
        <w:r>
          <w:t xml:space="preserve">Society of Industrial and Organizational Psychology, Honolulu, HI. </w:t>
        </w:r>
      </w:ins>
    </w:p>
    <w:p w14:paraId="1B6C312C" w14:textId="77777777" w:rsidR="00500C4A" w:rsidRPr="00EC60B3" w:rsidRDefault="00500C4A" w:rsidP="00500C4A">
      <w:pPr>
        <w:spacing w:line="240" w:lineRule="auto"/>
        <w:ind w:left="720" w:hanging="720"/>
        <w:rPr>
          <w:ins w:id="393" w:author="Jeff Jones" w:date="2018-09-07T13:52:00Z"/>
          <w:b/>
        </w:rPr>
        <w:pPrChange w:id="394" w:author="Jeff Jones" w:date="2018-09-07T13:53:00Z">
          <w:pPr>
            <w:ind w:left="720" w:hanging="720"/>
          </w:pPr>
        </w:pPrChange>
      </w:pPr>
      <w:ins w:id="395" w:author="Jeff Jones" w:date="2018-09-07T13:52:00Z">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ins>
    </w:p>
    <w:p w14:paraId="20A71A7C" w14:textId="77777777" w:rsidR="00500C4A" w:rsidRDefault="00500C4A" w:rsidP="00500C4A">
      <w:pPr>
        <w:spacing w:line="240" w:lineRule="auto"/>
        <w:rPr>
          <w:ins w:id="396" w:author="Jeff Jones" w:date="2018-09-07T13:52:00Z"/>
        </w:rPr>
        <w:pPrChange w:id="397" w:author="Jeff Jones" w:date="2018-09-07T13:53:00Z">
          <w:pPr/>
        </w:pPrChange>
      </w:pPr>
    </w:p>
    <w:p w14:paraId="45AFD50C" w14:textId="77777777" w:rsidR="00500C4A" w:rsidRPr="00386075" w:rsidRDefault="00500C4A" w:rsidP="00500C4A">
      <w:pPr>
        <w:spacing w:line="240" w:lineRule="auto"/>
        <w:ind w:left="720" w:hanging="720"/>
        <w:rPr>
          <w:ins w:id="398" w:author="Jeff Jones" w:date="2018-09-07T13:52:00Z"/>
          <w:i/>
        </w:rPr>
        <w:pPrChange w:id="399" w:author="Jeff Jones" w:date="2018-09-07T13:53:00Z">
          <w:pPr>
            <w:ind w:left="720" w:hanging="720"/>
          </w:pPr>
        </w:pPrChange>
      </w:pPr>
      <w:ins w:id="400" w:author="Jeff Jones" w:date="2018-09-07T13:52:00Z">
        <w:r w:rsidRPr="00386075">
          <w:t xml:space="preserve">Morris P. E. &amp; Jones, J. A. (2005).  </w:t>
        </w:r>
        <w:r>
          <w:rPr>
            <w:i/>
          </w:rPr>
          <w:t>Using formal inference-based r</w:t>
        </w:r>
        <w:r w:rsidRPr="00386075">
          <w:rPr>
            <w:i/>
          </w:rPr>
          <w:t xml:space="preserve">ecursive </w:t>
        </w:r>
      </w:ins>
    </w:p>
    <w:p w14:paraId="058D0A93" w14:textId="77777777" w:rsidR="00500C4A" w:rsidRDefault="00500C4A" w:rsidP="00500C4A">
      <w:pPr>
        <w:spacing w:line="240" w:lineRule="auto"/>
        <w:ind w:left="720"/>
        <w:rPr>
          <w:ins w:id="401" w:author="Jeff Jones" w:date="2018-09-07T13:52:00Z"/>
        </w:rPr>
        <w:pPrChange w:id="402" w:author="Jeff Jones" w:date="2018-09-07T13:53:00Z">
          <w:pPr>
            <w:ind w:left="720"/>
          </w:pPr>
        </w:pPrChange>
      </w:pPr>
      <w:ins w:id="403" w:author="Jeff Jones" w:date="2018-09-07T13:52:00Z">
        <w:r>
          <w:rPr>
            <w:i/>
          </w:rPr>
          <w:t>modeling to detect plausible interactions for multiple r</w:t>
        </w:r>
        <w:r w:rsidRPr="00386075">
          <w:rPr>
            <w:i/>
          </w:rPr>
          <w:t xml:space="preserve">egression. </w:t>
        </w:r>
        <w:r w:rsidRPr="00386075">
          <w:t>Annual Meeting, American Psychological Society Conference, Los Angeles, CA.</w:t>
        </w:r>
      </w:ins>
    </w:p>
    <w:p w14:paraId="0EDB5B62" w14:textId="77777777" w:rsidR="00500C4A" w:rsidRDefault="00500C4A" w:rsidP="00500C4A">
      <w:pPr>
        <w:widowControl w:val="0"/>
        <w:autoSpaceDE w:val="0"/>
        <w:autoSpaceDN w:val="0"/>
        <w:adjustRightInd w:val="0"/>
        <w:spacing w:line="240" w:lineRule="auto"/>
        <w:contextualSpacing/>
        <w:rPr>
          <w:ins w:id="404" w:author="Jeff Jones" w:date="2018-09-07T13:52:00Z"/>
          <w:b/>
        </w:rPr>
        <w:pPrChange w:id="405" w:author="Jeff Jones" w:date="2018-09-07T13:53:00Z">
          <w:pPr>
            <w:widowControl w:val="0"/>
            <w:autoSpaceDE w:val="0"/>
            <w:autoSpaceDN w:val="0"/>
            <w:adjustRightInd w:val="0"/>
            <w:contextualSpacing/>
          </w:pPr>
        </w:pPrChange>
      </w:pPr>
    </w:p>
    <w:p w14:paraId="104D7800" w14:textId="77777777" w:rsidR="00500C4A" w:rsidRDefault="00500C4A" w:rsidP="00500C4A">
      <w:pPr>
        <w:widowControl w:val="0"/>
        <w:autoSpaceDE w:val="0"/>
        <w:autoSpaceDN w:val="0"/>
        <w:adjustRightInd w:val="0"/>
        <w:spacing w:line="240" w:lineRule="auto"/>
        <w:contextualSpacing/>
        <w:rPr>
          <w:ins w:id="406" w:author="Jeff Jones" w:date="2018-09-07T13:52:00Z"/>
          <w:b/>
        </w:rPr>
        <w:pPrChange w:id="407" w:author="Jeff Jones" w:date="2018-09-07T13:53:00Z">
          <w:pPr>
            <w:widowControl w:val="0"/>
            <w:autoSpaceDE w:val="0"/>
            <w:autoSpaceDN w:val="0"/>
            <w:adjustRightInd w:val="0"/>
            <w:contextualSpacing/>
          </w:pPr>
        </w:pPrChange>
      </w:pPr>
      <w:ins w:id="408" w:author="Jeff Jones" w:date="2018-09-07T13:52:00Z">
        <w:r>
          <w:rPr>
            <w:b/>
          </w:rPr>
          <w:t>Technical Reports and White Papers:</w:t>
        </w:r>
      </w:ins>
    </w:p>
    <w:p w14:paraId="070150B9" w14:textId="77777777" w:rsidR="00500C4A" w:rsidRDefault="00500C4A" w:rsidP="00500C4A">
      <w:pPr>
        <w:widowControl w:val="0"/>
        <w:autoSpaceDE w:val="0"/>
        <w:autoSpaceDN w:val="0"/>
        <w:adjustRightInd w:val="0"/>
        <w:spacing w:line="240" w:lineRule="auto"/>
        <w:contextualSpacing/>
        <w:rPr>
          <w:ins w:id="409" w:author="Jeff Jones" w:date="2018-09-07T13:52:00Z"/>
          <w:b/>
        </w:rPr>
        <w:pPrChange w:id="410" w:author="Jeff Jones" w:date="2018-09-07T13:53:00Z">
          <w:pPr>
            <w:widowControl w:val="0"/>
            <w:autoSpaceDE w:val="0"/>
            <w:autoSpaceDN w:val="0"/>
            <w:adjustRightInd w:val="0"/>
            <w:contextualSpacing/>
          </w:pPr>
        </w:pPrChange>
      </w:pPr>
    </w:p>
    <w:p w14:paraId="58828FF0" w14:textId="77777777" w:rsidR="00500C4A" w:rsidRDefault="00500C4A" w:rsidP="00500C4A">
      <w:pPr>
        <w:spacing w:line="240" w:lineRule="auto"/>
        <w:rPr>
          <w:ins w:id="411" w:author="Jeff Jones" w:date="2018-09-07T13:52:00Z"/>
        </w:rPr>
        <w:pPrChange w:id="412" w:author="Jeff Jones" w:date="2018-09-07T13:53:00Z">
          <w:pPr/>
        </w:pPrChange>
      </w:pPr>
      <w:ins w:id="413" w:author="Jeff Jones" w:date="2018-09-07T13:52:00Z">
        <w:r>
          <w:t xml:space="preserve">Blazek, E. S., Jones, J. A., Lewis, J. L, &amp; Orr, J. E. (2018). Develop and select the best </w:t>
        </w:r>
      </w:ins>
    </w:p>
    <w:p w14:paraId="5096F32D" w14:textId="26F0BEED" w:rsidR="00500C4A" w:rsidRDefault="00500C4A" w:rsidP="00500C4A">
      <w:pPr>
        <w:spacing w:line="240" w:lineRule="auto"/>
        <w:ind w:firstLine="720"/>
        <w:rPr>
          <w:ins w:id="414" w:author="Jeff Jones" w:date="2018-09-07T13:52:00Z"/>
        </w:rPr>
        <w:pPrChange w:id="415" w:author="Jeff Jones" w:date="2018-09-07T13:55:00Z">
          <w:pPr/>
        </w:pPrChange>
      </w:pPr>
      <w:ins w:id="416" w:author="Jeff Jones" w:date="2018-09-07T13:52:00Z">
        <w:r>
          <w:t>CEOs. Korn Ferry Institute, Korn Ferry.</w:t>
        </w:r>
      </w:ins>
    </w:p>
    <w:p w14:paraId="49FBE721" w14:textId="77777777" w:rsidR="00500C4A" w:rsidRDefault="00500C4A" w:rsidP="00500C4A">
      <w:pPr>
        <w:spacing w:line="240" w:lineRule="auto"/>
        <w:rPr>
          <w:ins w:id="417" w:author="Jeff Jones" w:date="2018-09-07T13:52:00Z"/>
        </w:rPr>
        <w:pPrChange w:id="418" w:author="Jeff Jones" w:date="2018-09-07T13:53:00Z">
          <w:pPr/>
        </w:pPrChange>
      </w:pPr>
      <w:ins w:id="419" w:author="Jeff Jones" w:date="2018-09-07T13:52:00Z">
        <w:r>
          <w:t xml:space="preserve">Blazek, E. S., Jones, J. A., Lewis, J. L, &amp; Orr, J. E. (2017). CEO staying power. Korn </w:t>
        </w:r>
      </w:ins>
    </w:p>
    <w:p w14:paraId="7E5511F8" w14:textId="3AD6001E" w:rsidR="00500C4A" w:rsidRDefault="00500C4A" w:rsidP="00500C4A">
      <w:pPr>
        <w:spacing w:line="240" w:lineRule="auto"/>
        <w:ind w:firstLine="720"/>
        <w:rPr>
          <w:ins w:id="420" w:author="Jeff Jones" w:date="2018-09-07T13:52:00Z"/>
        </w:rPr>
        <w:pPrChange w:id="421" w:author="Jeff Jones" w:date="2018-09-07T13:55:00Z">
          <w:pPr/>
        </w:pPrChange>
      </w:pPr>
      <w:ins w:id="422" w:author="Jeff Jones" w:date="2018-09-07T13:52:00Z">
        <w:r>
          <w:t>Ferry Institute, Korn Ferry.</w:t>
        </w:r>
      </w:ins>
    </w:p>
    <w:p w14:paraId="209F4D08" w14:textId="77777777" w:rsidR="00500C4A" w:rsidRDefault="00500C4A" w:rsidP="00500C4A">
      <w:pPr>
        <w:spacing w:line="240" w:lineRule="auto"/>
        <w:rPr>
          <w:ins w:id="423" w:author="Jeff Jones" w:date="2018-09-07T13:52:00Z"/>
        </w:rPr>
        <w:pPrChange w:id="424" w:author="Jeff Jones" w:date="2018-09-07T13:53:00Z">
          <w:pPr/>
        </w:pPrChange>
      </w:pPr>
      <w:ins w:id="425" w:author="Jeff Jones" w:date="2018-09-07T13:52:00Z">
        <w:r>
          <w:t xml:space="preserve">Lewis, J., Goff, M., </w:t>
        </w:r>
        <w:proofErr w:type="spellStart"/>
        <w:r>
          <w:t>Hezlett</w:t>
        </w:r>
        <w:proofErr w:type="spellEnd"/>
        <w:r>
          <w:t xml:space="preserve"> S., Jones, J. A., Li, T., Dai, G., &amp; </w:t>
        </w:r>
        <w:proofErr w:type="spellStart"/>
        <w:r>
          <w:t>Deege</w:t>
        </w:r>
        <w:proofErr w:type="spellEnd"/>
        <w:r>
          <w:t xml:space="preserve">, A. (2017). Korn </w:t>
        </w:r>
      </w:ins>
    </w:p>
    <w:p w14:paraId="1A5B0227" w14:textId="77777777" w:rsidR="00500C4A" w:rsidRDefault="00500C4A" w:rsidP="00500C4A">
      <w:pPr>
        <w:spacing w:line="240" w:lineRule="auto"/>
        <w:ind w:firstLine="720"/>
        <w:rPr>
          <w:ins w:id="426" w:author="Jeff Jones" w:date="2018-09-07T13:52:00Z"/>
        </w:rPr>
        <w:pPrChange w:id="427" w:author="Jeff Jones" w:date="2018-09-07T13:53:00Z">
          <w:pPr>
            <w:ind w:firstLine="720"/>
          </w:pPr>
        </w:pPrChange>
      </w:pPr>
      <w:ins w:id="428" w:author="Jeff Jones" w:date="2018-09-07T13:52:00Z">
        <w:r>
          <w:t xml:space="preserve">Ferry four dimensional enterprise assessment: Research guide and technical </w:t>
        </w:r>
      </w:ins>
    </w:p>
    <w:p w14:paraId="306E4844" w14:textId="77777777" w:rsidR="00500C4A" w:rsidRDefault="00500C4A" w:rsidP="00500C4A">
      <w:pPr>
        <w:spacing w:line="240" w:lineRule="auto"/>
        <w:ind w:firstLine="720"/>
        <w:rPr>
          <w:ins w:id="429" w:author="Jeff Jones" w:date="2018-09-07T13:52:00Z"/>
        </w:rPr>
        <w:pPrChange w:id="430" w:author="Jeff Jones" w:date="2018-09-07T13:53:00Z">
          <w:pPr>
            <w:ind w:firstLine="720"/>
          </w:pPr>
        </w:pPrChange>
      </w:pPr>
      <w:ins w:id="431" w:author="Jeff Jones" w:date="2018-09-07T13:52:00Z">
        <w:r>
          <w:t xml:space="preserve">manual. Version 17.1a—11/2017, Korn Ferry. </w:t>
        </w:r>
      </w:ins>
    </w:p>
    <w:p w14:paraId="088F869A" w14:textId="34B70EE2" w:rsidR="00500C4A" w:rsidRDefault="00500C4A" w:rsidP="00500C4A">
      <w:pPr>
        <w:spacing w:line="240" w:lineRule="auto"/>
        <w:ind w:firstLine="720"/>
        <w:rPr>
          <w:ins w:id="432" w:author="Jeff Jones" w:date="2018-09-07T13:52:00Z"/>
          <w:lang w:eastAsia="ja-JP"/>
        </w:rPr>
        <w:pPrChange w:id="433" w:author="Jeff Jones" w:date="2018-09-07T13:55:00Z">
          <w:pPr>
            <w:widowControl w:val="0"/>
            <w:autoSpaceDE w:val="0"/>
            <w:autoSpaceDN w:val="0"/>
            <w:adjustRightInd w:val="0"/>
            <w:contextualSpacing/>
          </w:pPr>
        </w:pPrChange>
      </w:pPr>
      <w:ins w:id="434" w:author="Jeff Jones" w:date="2018-09-07T13:52:00Z">
        <w:r>
          <w:fldChar w:fldCharType="begin"/>
        </w:r>
        <w:r>
          <w:instrText xml:space="preserve"> HYPERLINK "</w:instrText>
        </w:r>
        <w:r w:rsidRPr="00250297">
          <w:instrText>http://www.kornferry.com/technical-manuals</w:instrText>
        </w:r>
        <w:r>
          <w:instrText xml:space="preserve">" </w:instrText>
        </w:r>
        <w:r>
          <w:fldChar w:fldCharType="separate"/>
        </w:r>
        <w:r w:rsidRPr="003C0608">
          <w:rPr>
            <w:rStyle w:val="Hyperlink"/>
          </w:rPr>
          <w:t>http://www.kornferry.com/technical-manuals</w:t>
        </w:r>
        <w:r>
          <w:fldChar w:fldCharType="end"/>
        </w:r>
      </w:ins>
    </w:p>
    <w:p w14:paraId="052B76EC" w14:textId="77777777" w:rsidR="00500C4A" w:rsidRDefault="00500C4A" w:rsidP="00500C4A">
      <w:pPr>
        <w:widowControl w:val="0"/>
        <w:autoSpaceDE w:val="0"/>
        <w:autoSpaceDN w:val="0"/>
        <w:adjustRightInd w:val="0"/>
        <w:spacing w:line="240" w:lineRule="auto"/>
        <w:contextualSpacing/>
        <w:rPr>
          <w:ins w:id="435" w:author="Jeff Jones" w:date="2018-09-07T13:52:00Z"/>
        </w:rPr>
        <w:pPrChange w:id="436" w:author="Jeff Jones" w:date="2018-09-07T13:53:00Z">
          <w:pPr>
            <w:widowControl w:val="0"/>
            <w:autoSpaceDE w:val="0"/>
            <w:autoSpaceDN w:val="0"/>
            <w:adjustRightInd w:val="0"/>
            <w:contextualSpacing/>
          </w:pPr>
        </w:pPrChange>
      </w:pPr>
      <w:ins w:id="437" w:author="Jeff Jones" w:date="2018-09-07T13:52:00Z">
        <w:r>
          <w:t xml:space="preserve">Blazek, E. S., Jones, J. A., Lewis, J. L, &amp; Orr, J. E. (2016). Predicting financial gains. </w:t>
        </w:r>
      </w:ins>
    </w:p>
    <w:p w14:paraId="6F7DFF51" w14:textId="77777777" w:rsidR="00500C4A" w:rsidRDefault="00500C4A" w:rsidP="00500C4A">
      <w:pPr>
        <w:widowControl w:val="0"/>
        <w:autoSpaceDE w:val="0"/>
        <w:autoSpaceDN w:val="0"/>
        <w:adjustRightInd w:val="0"/>
        <w:spacing w:line="240" w:lineRule="auto"/>
        <w:ind w:firstLine="720"/>
        <w:contextualSpacing/>
        <w:rPr>
          <w:ins w:id="438" w:author="Jeff Jones" w:date="2018-09-07T13:52:00Z"/>
        </w:rPr>
        <w:pPrChange w:id="439" w:author="Jeff Jones" w:date="2018-09-07T13:53:00Z">
          <w:pPr>
            <w:widowControl w:val="0"/>
            <w:autoSpaceDE w:val="0"/>
            <w:autoSpaceDN w:val="0"/>
            <w:adjustRightInd w:val="0"/>
            <w:ind w:firstLine="720"/>
            <w:contextualSpacing/>
          </w:pPr>
        </w:pPrChange>
      </w:pPr>
      <w:ins w:id="440" w:author="Jeff Jones" w:date="2018-09-07T13:52:00Z">
        <w:r>
          <w:t>Korn Ferry Institute, Korn Ferry.</w:t>
        </w:r>
      </w:ins>
    </w:p>
    <w:p w14:paraId="4FB8C07C" w14:textId="77777777" w:rsidR="00500C4A" w:rsidRDefault="00500C4A" w:rsidP="00500C4A">
      <w:pPr>
        <w:widowControl w:val="0"/>
        <w:autoSpaceDE w:val="0"/>
        <w:autoSpaceDN w:val="0"/>
        <w:adjustRightInd w:val="0"/>
        <w:spacing w:line="240" w:lineRule="auto"/>
        <w:contextualSpacing/>
        <w:rPr>
          <w:ins w:id="441" w:author="Jeff Jones" w:date="2018-09-07T13:52:00Z"/>
        </w:rPr>
        <w:pPrChange w:id="442" w:author="Jeff Jones" w:date="2018-09-07T13:53:00Z">
          <w:pPr>
            <w:widowControl w:val="0"/>
            <w:autoSpaceDE w:val="0"/>
            <w:autoSpaceDN w:val="0"/>
            <w:adjustRightInd w:val="0"/>
            <w:contextualSpacing/>
          </w:pPr>
        </w:pPrChange>
      </w:pPr>
    </w:p>
    <w:p w14:paraId="7DBD2AD6" w14:textId="77777777" w:rsidR="00500C4A" w:rsidRDefault="00500C4A" w:rsidP="00500C4A">
      <w:pPr>
        <w:widowControl w:val="0"/>
        <w:autoSpaceDE w:val="0"/>
        <w:autoSpaceDN w:val="0"/>
        <w:adjustRightInd w:val="0"/>
        <w:spacing w:line="240" w:lineRule="auto"/>
        <w:contextualSpacing/>
        <w:rPr>
          <w:ins w:id="443" w:author="Jeff Jones" w:date="2018-09-07T13:52:00Z"/>
        </w:rPr>
        <w:pPrChange w:id="444" w:author="Jeff Jones" w:date="2018-09-07T13:53:00Z">
          <w:pPr>
            <w:widowControl w:val="0"/>
            <w:autoSpaceDE w:val="0"/>
            <w:autoSpaceDN w:val="0"/>
            <w:adjustRightInd w:val="0"/>
            <w:contextualSpacing/>
          </w:pPr>
        </w:pPrChange>
      </w:pPr>
      <w:ins w:id="445" w:author="Jeff Jones" w:date="2018-09-07T13:52:00Z">
        <w:r>
          <w:t xml:space="preserve">Blazek, E. S., Jones, J. A., Lewis, J. L, &amp; Orr, J. E. (2016). Leading indicators. Korn </w:t>
        </w:r>
      </w:ins>
    </w:p>
    <w:p w14:paraId="5D21531E" w14:textId="77777777" w:rsidR="00500C4A" w:rsidRDefault="00500C4A" w:rsidP="00500C4A">
      <w:pPr>
        <w:widowControl w:val="0"/>
        <w:autoSpaceDE w:val="0"/>
        <w:autoSpaceDN w:val="0"/>
        <w:adjustRightInd w:val="0"/>
        <w:spacing w:line="240" w:lineRule="auto"/>
        <w:ind w:firstLine="720"/>
        <w:contextualSpacing/>
        <w:rPr>
          <w:ins w:id="446" w:author="Jeff Jones" w:date="2018-09-07T13:52:00Z"/>
        </w:rPr>
        <w:pPrChange w:id="447" w:author="Jeff Jones" w:date="2018-09-07T13:53:00Z">
          <w:pPr>
            <w:widowControl w:val="0"/>
            <w:autoSpaceDE w:val="0"/>
            <w:autoSpaceDN w:val="0"/>
            <w:adjustRightInd w:val="0"/>
            <w:ind w:firstLine="720"/>
            <w:contextualSpacing/>
          </w:pPr>
        </w:pPrChange>
      </w:pPr>
      <w:ins w:id="448" w:author="Jeff Jones" w:date="2018-09-07T13:52:00Z">
        <w:r>
          <w:t>Ferry Institute, Korn Ferry.</w:t>
        </w:r>
      </w:ins>
    </w:p>
    <w:p w14:paraId="627E9E02" w14:textId="77777777" w:rsidR="00500C4A" w:rsidRDefault="00500C4A" w:rsidP="00500C4A">
      <w:pPr>
        <w:widowControl w:val="0"/>
        <w:autoSpaceDE w:val="0"/>
        <w:autoSpaceDN w:val="0"/>
        <w:adjustRightInd w:val="0"/>
        <w:spacing w:line="240" w:lineRule="auto"/>
        <w:contextualSpacing/>
        <w:rPr>
          <w:ins w:id="449" w:author="Jeff Jones" w:date="2018-09-07T13:52:00Z"/>
        </w:rPr>
        <w:pPrChange w:id="450" w:author="Jeff Jones" w:date="2018-09-07T13:53:00Z">
          <w:pPr>
            <w:widowControl w:val="0"/>
            <w:autoSpaceDE w:val="0"/>
            <w:autoSpaceDN w:val="0"/>
            <w:adjustRightInd w:val="0"/>
            <w:contextualSpacing/>
          </w:pPr>
        </w:pPrChange>
      </w:pPr>
    </w:p>
    <w:p w14:paraId="2E809316" w14:textId="77777777" w:rsidR="00500C4A" w:rsidRDefault="00500C4A" w:rsidP="00500C4A">
      <w:pPr>
        <w:widowControl w:val="0"/>
        <w:autoSpaceDE w:val="0"/>
        <w:autoSpaceDN w:val="0"/>
        <w:adjustRightInd w:val="0"/>
        <w:spacing w:line="240" w:lineRule="auto"/>
        <w:contextualSpacing/>
        <w:rPr>
          <w:ins w:id="451" w:author="Jeff Jones" w:date="2018-09-07T13:52:00Z"/>
        </w:rPr>
        <w:pPrChange w:id="452" w:author="Jeff Jones" w:date="2018-09-07T13:53:00Z">
          <w:pPr>
            <w:widowControl w:val="0"/>
            <w:autoSpaceDE w:val="0"/>
            <w:autoSpaceDN w:val="0"/>
            <w:adjustRightInd w:val="0"/>
            <w:contextualSpacing/>
          </w:pPr>
        </w:pPrChange>
      </w:pPr>
      <w:ins w:id="453" w:author="Jeff Jones" w:date="2018-09-07T13:52:00Z">
        <w:r>
          <w:t xml:space="preserve">Blazek, E. S., Jones, J. A., Lewis, J. L, &amp; Orr, J. E. (2016). Korn Ferry simulations-based </w:t>
        </w:r>
      </w:ins>
    </w:p>
    <w:p w14:paraId="15977D19" w14:textId="77777777" w:rsidR="00500C4A" w:rsidRDefault="00500C4A" w:rsidP="00500C4A">
      <w:pPr>
        <w:widowControl w:val="0"/>
        <w:autoSpaceDE w:val="0"/>
        <w:autoSpaceDN w:val="0"/>
        <w:adjustRightInd w:val="0"/>
        <w:spacing w:line="240" w:lineRule="auto"/>
        <w:ind w:firstLine="720"/>
        <w:contextualSpacing/>
        <w:rPr>
          <w:ins w:id="454" w:author="Jeff Jones" w:date="2018-09-07T13:52:00Z"/>
        </w:rPr>
        <w:pPrChange w:id="455" w:author="Jeff Jones" w:date="2018-09-07T13:53:00Z">
          <w:pPr>
            <w:widowControl w:val="0"/>
            <w:autoSpaceDE w:val="0"/>
            <w:autoSpaceDN w:val="0"/>
            <w:adjustRightInd w:val="0"/>
            <w:ind w:firstLine="720"/>
            <w:contextualSpacing/>
          </w:pPr>
        </w:pPrChange>
      </w:pPr>
      <w:ins w:id="456" w:author="Jeff Jones" w:date="2018-09-07T13:52:00Z">
        <w:r>
          <w:t xml:space="preserve">assessments predict CEO success: CEO outcomes research technical paper. Korn </w:t>
        </w:r>
      </w:ins>
    </w:p>
    <w:p w14:paraId="6FA6F435" w14:textId="77777777" w:rsidR="00500C4A" w:rsidRDefault="00500C4A" w:rsidP="00500C4A">
      <w:pPr>
        <w:widowControl w:val="0"/>
        <w:autoSpaceDE w:val="0"/>
        <w:autoSpaceDN w:val="0"/>
        <w:adjustRightInd w:val="0"/>
        <w:spacing w:line="240" w:lineRule="auto"/>
        <w:ind w:firstLine="720"/>
        <w:contextualSpacing/>
        <w:rPr>
          <w:ins w:id="457" w:author="Jeff Jones" w:date="2018-09-07T13:52:00Z"/>
        </w:rPr>
        <w:pPrChange w:id="458" w:author="Jeff Jones" w:date="2018-09-07T13:53:00Z">
          <w:pPr>
            <w:widowControl w:val="0"/>
            <w:autoSpaceDE w:val="0"/>
            <w:autoSpaceDN w:val="0"/>
            <w:adjustRightInd w:val="0"/>
            <w:ind w:firstLine="720"/>
            <w:contextualSpacing/>
          </w:pPr>
        </w:pPrChange>
      </w:pPr>
      <w:ins w:id="459" w:author="Jeff Jones" w:date="2018-09-07T13:52:00Z">
        <w:r>
          <w:t>Ferry Institute, Korn Ferry.</w:t>
        </w:r>
      </w:ins>
    </w:p>
    <w:p w14:paraId="72F38412" w14:textId="77777777" w:rsidR="00500C4A" w:rsidRDefault="00500C4A" w:rsidP="00500C4A">
      <w:pPr>
        <w:widowControl w:val="0"/>
        <w:autoSpaceDE w:val="0"/>
        <w:autoSpaceDN w:val="0"/>
        <w:adjustRightInd w:val="0"/>
        <w:spacing w:line="240" w:lineRule="auto"/>
        <w:contextualSpacing/>
        <w:rPr>
          <w:ins w:id="460" w:author="Jeff Jones" w:date="2018-09-07T13:52:00Z"/>
        </w:rPr>
        <w:pPrChange w:id="461" w:author="Jeff Jones" w:date="2018-09-07T13:53:00Z">
          <w:pPr>
            <w:widowControl w:val="0"/>
            <w:autoSpaceDE w:val="0"/>
            <w:autoSpaceDN w:val="0"/>
            <w:adjustRightInd w:val="0"/>
            <w:contextualSpacing/>
          </w:pPr>
        </w:pPrChange>
      </w:pPr>
    </w:p>
    <w:p w14:paraId="031E9942" w14:textId="77777777" w:rsidR="00500C4A" w:rsidRDefault="00500C4A" w:rsidP="00500C4A">
      <w:pPr>
        <w:spacing w:line="240" w:lineRule="auto"/>
        <w:rPr>
          <w:ins w:id="462" w:author="Jeff Jones" w:date="2018-09-07T13:52:00Z"/>
        </w:rPr>
        <w:pPrChange w:id="463" w:author="Jeff Jones" w:date="2018-09-07T13:53:00Z">
          <w:pPr/>
        </w:pPrChange>
      </w:pPr>
      <w:ins w:id="464" w:author="Jeff Jones" w:date="2018-09-07T13:52:00Z">
        <w:r>
          <w:t xml:space="preserve">Dai, G., Davies, S., Goff, M., Jones J. A., </w:t>
        </w:r>
        <w:proofErr w:type="spellStart"/>
        <w:r>
          <w:t>D’Mello</w:t>
        </w:r>
        <w:proofErr w:type="spellEnd"/>
        <w:r>
          <w:t xml:space="preserve">, S., Orr, J. E., </w:t>
        </w:r>
        <w:proofErr w:type="spellStart"/>
        <w:r>
          <w:t>Storfer</w:t>
        </w:r>
        <w:proofErr w:type="spellEnd"/>
        <w:r>
          <w:t xml:space="preserve">, P., &amp; Tang, K. </w:t>
        </w:r>
      </w:ins>
    </w:p>
    <w:p w14:paraId="7E42299B" w14:textId="64553461" w:rsidR="00500C4A" w:rsidRDefault="00500C4A" w:rsidP="00500C4A">
      <w:pPr>
        <w:spacing w:line="240" w:lineRule="auto"/>
        <w:ind w:left="720"/>
        <w:rPr>
          <w:ins w:id="465" w:author="Jeff Jones" w:date="2018-09-07T13:52:00Z"/>
        </w:rPr>
        <w:pPrChange w:id="466" w:author="Jeff Jones" w:date="2018-09-07T13:55:00Z">
          <w:pPr>
            <w:widowControl w:val="0"/>
            <w:autoSpaceDE w:val="0"/>
            <w:autoSpaceDN w:val="0"/>
            <w:adjustRightInd w:val="0"/>
            <w:contextualSpacing/>
          </w:pPr>
        </w:pPrChange>
      </w:pPr>
      <w:ins w:id="467" w:author="Jeff Jones" w:date="2018-09-07T13:52:00Z">
        <w:r>
          <w:t xml:space="preserve">Y. (2014). Korn Ferry Leadership Architect: Research guide and technical manual. Version 14.2a—01/2016. </w:t>
        </w:r>
        <w:r>
          <w:fldChar w:fldCharType="begin"/>
        </w:r>
        <w:r>
          <w:instrText xml:space="preserve"> HYPERLINK "</w:instrText>
        </w:r>
        <w:r w:rsidRPr="00250297">
          <w:instrText>http://www.kornferry.com/technical-manuals</w:instrText>
        </w:r>
        <w:r>
          <w:instrText xml:space="preserve">" </w:instrText>
        </w:r>
        <w:r>
          <w:fldChar w:fldCharType="separate"/>
        </w:r>
        <w:r w:rsidRPr="003C0608">
          <w:rPr>
            <w:rStyle w:val="Hyperlink"/>
          </w:rPr>
          <w:t>http://www.kornferry.com/technical-manuals</w:t>
        </w:r>
        <w:r>
          <w:fldChar w:fldCharType="end"/>
        </w:r>
      </w:ins>
    </w:p>
    <w:p w14:paraId="4B4309B5" w14:textId="77777777" w:rsidR="00500C4A" w:rsidRDefault="00500C4A" w:rsidP="00500C4A">
      <w:pPr>
        <w:spacing w:line="240" w:lineRule="auto"/>
        <w:contextualSpacing/>
        <w:rPr>
          <w:ins w:id="468" w:author="Jeff Jones" w:date="2018-09-07T13:52:00Z"/>
        </w:rPr>
        <w:pPrChange w:id="469" w:author="Jeff Jones" w:date="2018-09-07T13:53:00Z">
          <w:pPr>
            <w:contextualSpacing/>
          </w:pPr>
        </w:pPrChange>
      </w:pPr>
      <w:ins w:id="470" w:author="Jeff Jones" w:date="2018-09-07T13:52:00Z">
        <w:r>
          <w:t xml:space="preserve">Jones. J. A. &amp; Waller, N. G. (2013). The normal-theory and asymptotic distribution-free </w:t>
        </w:r>
      </w:ins>
    </w:p>
    <w:p w14:paraId="65D83BE5" w14:textId="77777777" w:rsidR="00500C4A" w:rsidRDefault="00500C4A" w:rsidP="00500C4A">
      <w:pPr>
        <w:spacing w:line="240" w:lineRule="auto"/>
        <w:ind w:firstLine="720"/>
        <w:contextualSpacing/>
        <w:rPr>
          <w:ins w:id="471" w:author="Jeff Jones" w:date="2018-09-07T13:52:00Z"/>
        </w:rPr>
        <w:pPrChange w:id="472" w:author="Jeff Jones" w:date="2018-09-07T13:53:00Z">
          <w:pPr>
            <w:ind w:firstLine="720"/>
            <w:contextualSpacing/>
          </w:pPr>
        </w:pPrChange>
      </w:pPr>
      <w:ins w:id="473" w:author="Jeff Jones" w:date="2018-09-07T13:52:00Z">
        <w:r>
          <w:t>(ADF) covariance matrix of standardized r</w:t>
        </w:r>
        <w:r w:rsidRPr="004E2A12">
          <w:t>egre</w:t>
        </w:r>
        <w:r>
          <w:t xml:space="preserve">ssion coefficients: Theoretical </w:t>
        </w:r>
      </w:ins>
    </w:p>
    <w:p w14:paraId="337EA38C" w14:textId="77777777" w:rsidR="00500C4A" w:rsidRDefault="00500C4A" w:rsidP="00500C4A">
      <w:pPr>
        <w:spacing w:line="240" w:lineRule="auto"/>
        <w:ind w:firstLine="720"/>
        <w:contextualSpacing/>
        <w:rPr>
          <w:ins w:id="474" w:author="Jeff Jones" w:date="2018-09-07T13:52:00Z"/>
        </w:rPr>
        <w:pPrChange w:id="475" w:author="Jeff Jones" w:date="2018-09-07T13:53:00Z">
          <w:pPr>
            <w:ind w:firstLine="720"/>
            <w:contextualSpacing/>
          </w:pPr>
        </w:pPrChange>
      </w:pPr>
      <w:ins w:id="476" w:author="Jeff Jones" w:date="2018-09-07T13:52:00Z">
        <w:r>
          <w:t>extensions and finite sample b</w:t>
        </w:r>
        <w:r w:rsidRPr="004E2A12">
          <w:t xml:space="preserve">ehavior. Technical Report 052513. University of </w:t>
        </w:r>
      </w:ins>
    </w:p>
    <w:p w14:paraId="1C550628" w14:textId="77777777" w:rsidR="00500C4A" w:rsidRDefault="00500C4A" w:rsidP="00500C4A">
      <w:pPr>
        <w:spacing w:line="240" w:lineRule="auto"/>
        <w:ind w:firstLine="720"/>
        <w:contextualSpacing/>
        <w:rPr>
          <w:ins w:id="477" w:author="Jeff Jones" w:date="2018-09-07T13:52:00Z"/>
        </w:rPr>
        <w:pPrChange w:id="478" w:author="Jeff Jones" w:date="2018-09-07T13:53:00Z">
          <w:pPr>
            <w:ind w:firstLine="720"/>
            <w:contextualSpacing/>
          </w:pPr>
        </w:pPrChange>
      </w:pPr>
      <w:ins w:id="479" w:author="Jeff Jones" w:date="2018-09-07T13:52:00Z">
        <w:r w:rsidRPr="004E2A12">
          <w:t>Minnesota, Twin Cities.</w:t>
        </w:r>
        <w:r>
          <w:t xml:space="preserve"> </w:t>
        </w:r>
      </w:ins>
    </w:p>
    <w:p w14:paraId="04D9ED46" w14:textId="77777777" w:rsidR="00500C4A" w:rsidRDefault="00500C4A" w:rsidP="00500C4A">
      <w:pPr>
        <w:spacing w:line="240" w:lineRule="auto"/>
        <w:ind w:firstLine="720"/>
        <w:contextualSpacing/>
        <w:rPr>
          <w:ins w:id="480" w:author="Jeff Jones" w:date="2018-09-07T13:52:00Z"/>
        </w:rPr>
        <w:pPrChange w:id="481" w:author="Jeff Jones" w:date="2018-09-07T13:53:00Z">
          <w:pPr>
            <w:ind w:firstLine="720"/>
            <w:contextualSpacing/>
          </w:pPr>
        </w:pPrChange>
      </w:pPr>
      <w:ins w:id="482" w:author="Jeff Jones" w:date="2018-09-07T13:52:00Z">
        <w:r w:rsidRPr="00A502F8">
          <w:lastRenderedPageBreak/>
          <w:t>http://www.psych.umn.edu/faculty/waller/downloads/techreports/TR052913.pdf</w:t>
        </w:r>
      </w:ins>
    </w:p>
    <w:p w14:paraId="37704782" w14:textId="77777777" w:rsidR="00500C4A" w:rsidRDefault="00500C4A" w:rsidP="00500C4A">
      <w:pPr>
        <w:widowControl w:val="0"/>
        <w:autoSpaceDE w:val="0"/>
        <w:autoSpaceDN w:val="0"/>
        <w:adjustRightInd w:val="0"/>
        <w:spacing w:line="240" w:lineRule="auto"/>
        <w:contextualSpacing/>
        <w:rPr>
          <w:ins w:id="483" w:author="Jeff Jones" w:date="2018-09-07T13:52:00Z"/>
        </w:rPr>
        <w:pPrChange w:id="484" w:author="Jeff Jones" w:date="2018-09-07T13:53:00Z">
          <w:pPr>
            <w:widowControl w:val="0"/>
            <w:autoSpaceDE w:val="0"/>
            <w:autoSpaceDN w:val="0"/>
            <w:adjustRightInd w:val="0"/>
            <w:contextualSpacing/>
          </w:pPr>
        </w:pPrChange>
      </w:pPr>
    </w:p>
    <w:p w14:paraId="69741F17" w14:textId="77777777" w:rsidR="00500C4A" w:rsidRDefault="00500C4A" w:rsidP="00500C4A">
      <w:pPr>
        <w:widowControl w:val="0"/>
        <w:autoSpaceDE w:val="0"/>
        <w:autoSpaceDN w:val="0"/>
        <w:adjustRightInd w:val="0"/>
        <w:spacing w:line="240" w:lineRule="auto"/>
        <w:contextualSpacing/>
        <w:rPr>
          <w:ins w:id="485" w:author="Jeff Jones" w:date="2018-09-07T13:52:00Z"/>
        </w:rPr>
        <w:pPrChange w:id="486" w:author="Jeff Jones" w:date="2018-09-07T13:53:00Z">
          <w:pPr>
            <w:widowControl w:val="0"/>
            <w:autoSpaceDE w:val="0"/>
            <w:autoSpaceDN w:val="0"/>
            <w:adjustRightInd w:val="0"/>
            <w:contextualSpacing/>
          </w:pPr>
        </w:pPrChange>
      </w:pPr>
      <w:ins w:id="487" w:author="Jeff Jones" w:date="2018-09-07T13:52:00Z">
        <w:r>
          <w:t>Lewis, J. &amp; Jones, J. A. (2016). Fit matters. Korn Ferry Institute, Korn Ferry.</w:t>
        </w:r>
      </w:ins>
    </w:p>
    <w:p w14:paraId="26D99F88" w14:textId="77777777" w:rsidR="00500C4A" w:rsidRDefault="00500C4A" w:rsidP="00500C4A">
      <w:pPr>
        <w:widowControl w:val="0"/>
        <w:autoSpaceDE w:val="0"/>
        <w:autoSpaceDN w:val="0"/>
        <w:adjustRightInd w:val="0"/>
        <w:spacing w:line="240" w:lineRule="auto"/>
        <w:contextualSpacing/>
        <w:rPr>
          <w:ins w:id="488" w:author="Jeff Jones" w:date="2018-09-07T13:52:00Z"/>
        </w:rPr>
        <w:pPrChange w:id="489" w:author="Jeff Jones" w:date="2018-09-07T13:53:00Z">
          <w:pPr>
            <w:widowControl w:val="0"/>
            <w:autoSpaceDE w:val="0"/>
            <w:autoSpaceDN w:val="0"/>
            <w:adjustRightInd w:val="0"/>
            <w:contextualSpacing/>
          </w:pPr>
        </w:pPrChange>
      </w:pPr>
      <w:ins w:id="490" w:author="Jeff Jones" w:date="2018-09-07T13:52:00Z">
        <w:r>
          <w:tab/>
        </w:r>
        <w:r>
          <w:fldChar w:fldCharType="begin"/>
        </w:r>
        <w:r>
          <w:instrText xml:space="preserve"> HYPERLINK "</w:instrText>
        </w:r>
        <w:r w:rsidRPr="00250297">
          <w:instrText>http://www.kornferry.com/institute/fit-matters</w:instrText>
        </w:r>
        <w:r>
          <w:instrText xml:space="preserve">" </w:instrText>
        </w:r>
        <w:r>
          <w:fldChar w:fldCharType="separate"/>
        </w:r>
        <w:r w:rsidRPr="003C0608">
          <w:rPr>
            <w:rStyle w:val="Hyperlink"/>
          </w:rPr>
          <w:t>http://www.kornferry.com/institute/fit-matters</w:t>
        </w:r>
        <w:r>
          <w:fldChar w:fldCharType="end"/>
        </w:r>
      </w:ins>
    </w:p>
    <w:p w14:paraId="05C9E6A6" w14:textId="77777777" w:rsidR="00500C4A" w:rsidRDefault="00500C4A" w:rsidP="00500C4A">
      <w:pPr>
        <w:widowControl w:val="0"/>
        <w:autoSpaceDE w:val="0"/>
        <w:autoSpaceDN w:val="0"/>
        <w:adjustRightInd w:val="0"/>
        <w:spacing w:line="240" w:lineRule="auto"/>
        <w:contextualSpacing/>
        <w:rPr>
          <w:ins w:id="491" w:author="Jeff Jones" w:date="2018-09-07T13:52:00Z"/>
        </w:rPr>
        <w:pPrChange w:id="492" w:author="Jeff Jones" w:date="2018-09-07T13:53:00Z">
          <w:pPr>
            <w:widowControl w:val="0"/>
            <w:autoSpaceDE w:val="0"/>
            <w:autoSpaceDN w:val="0"/>
            <w:adjustRightInd w:val="0"/>
            <w:contextualSpacing/>
          </w:pPr>
        </w:pPrChange>
      </w:pPr>
    </w:p>
    <w:p w14:paraId="2DA2114C" w14:textId="77777777" w:rsidR="00500C4A" w:rsidRDefault="00500C4A" w:rsidP="00500C4A">
      <w:pPr>
        <w:widowControl w:val="0"/>
        <w:autoSpaceDE w:val="0"/>
        <w:autoSpaceDN w:val="0"/>
        <w:adjustRightInd w:val="0"/>
        <w:spacing w:line="240" w:lineRule="auto"/>
        <w:contextualSpacing/>
        <w:rPr>
          <w:ins w:id="493" w:author="Jeff Jones" w:date="2018-09-07T13:52:00Z"/>
        </w:rPr>
        <w:pPrChange w:id="494" w:author="Jeff Jones" w:date="2018-09-07T13:53:00Z">
          <w:pPr>
            <w:widowControl w:val="0"/>
            <w:autoSpaceDE w:val="0"/>
            <w:autoSpaceDN w:val="0"/>
            <w:adjustRightInd w:val="0"/>
            <w:contextualSpacing/>
          </w:pPr>
        </w:pPrChange>
      </w:pPr>
      <w:ins w:id="495" w:author="Jeff Jones" w:date="2018-09-07T13:52:00Z">
        <w:r>
          <w:t xml:space="preserve">Lewis, J., Goff, M., Jones, J. A., </w:t>
        </w:r>
        <w:proofErr w:type="spellStart"/>
        <w:r>
          <w:t>Hezlett</w:t>
        </w:r>
        <w:proofErr w:type="spellEnd"/>
        <w:r>
          <w:t xml:space="preserve"> S., Tang, K. Y., Dai, G., </w:t>
        </w:r>
        <w:proofErr w:type="spellStart"/>
        <w:r>
          <w:t>D’mello</w:t>
        </w:r>
        <w:proofErr w:type="spellEnd"/>
        <w:r>
          <w:t xml:space="preserve">, S., Henry, L., </w:t>
        </w:r>
      </w:ins>
    </w:p>
    <w:p w14:paraId="3D7E63C8" w14:textId="77777777" w:rsidR="00500C4A" w:rsidRDefault="00500C4A" w:rsidP="00500C4A">
      <w:pPr>
        <w:widowControl w:val="0"/>
        <w:autoSpaceDE w:val="0"/>
        <w:autoSpaceDN w:val="0"/>
        <w:adjustRightInd w:val="0"/>
        <w:spacing w:line="240" w:lineRule="auto"/>
        <w:ind w:left="720"/>
        <w:contextualSpacing/>
        <w:rPr>
          <w:ins w:id="496" w:author="Jeff Jones" w:date="2018-09-07T13:52:00Z"/>
        </w:rPr>
        <w:pPrChange w:id="497" w:author="Jeff Jones" w:date="2018-09-07T13:53:00Z">
          <w:pPr>
            <w:widowControl w:val="0"/>
            <w:autoSpaceDE w:val="0"/>
            <w:autoSpaceDN w:val="0"/>
            <w:adjustRightInd w:val="0"/>
            <w:ind w:left="720"/>
            <w:contextualSpacing/>
          </w:pPr>
        </w:pPrChange>
      </w:pPr>
      <w:proofErr w:type="spellStart"/>
      <w:ins w:id="498" w:author="Jeff Jones" w:date="2018-09-07T13:52:00Z">
        <w:r>
          <w:t>Zes</w:t>
        </w:r>
        <w:proofErr w:type="spellEnd"/>
        <w:r>
          <w:t xml:space="preserve">, D., Fetzer, J., </w:t>
        </w:r>
        <w:proofErr w:type="spellStart"/>
        <w:r>
          <w:t>Xie</w:t>
        </w:r>
        <w:proofErr w:type="spellEnd"/>
        <w:r>
          <w:t xml:space="preserve">, C., &amp; Scheer, P. (2015). Korn Ferry four dimensional executive assessment: Research guide and technical manual. </w:t>
        </w:r>
        <w:r w:rsidRPr="00B3208A">
          <w:t>Version 15.1a—01/2016</w:t>
        </w:r>
        <w:r>
          <w:t xml:space="preserve">, Korn Ferry. </w:t>
        </w:r>
        <w:r>
          <w:fldChar w:fldCharType="begin"/>
        </w:r>
        <w:r>
          <w:instrText xml:space="preserve"> HYPERLINK "</w:instrText>
        </w:r>
        <w:r w:rsidRPr="00250297">
          <w:instrText>http://www.kornferry.com/technical-manuals</w:instrText>
        </w:r>
        <w:r>
          <w:instrText xml:space="preserve">" </w:instrText>
        </w:r>
        <w:r>
          <w:fldChar w:fldCharType="separate"/>
        </w:r>
        <w:r w:rsidRPr="003C0608">
          <w:rPr>
            <w:rStyle w:val="Hyperlink"/>
          </w:rPr>
          <w:t>http://www.kornferry.com/technical-manuals</w:t>
        </w:r>
        <w:r>
          <w:fldChar w:fldCharType="end"/>
        </w:r>
      </w:ins>
    </w:p>
    <w:p w14:paraId="34C6BAF6" w14:textId="77777777" w:rsidR="00500C4A" w:rsidRPr="00D06ECF" w:rsidRDefault="00500C4A" w:rsidP="00500C4A">
      <w:pPr>
        <w:spacing w:line="240" w:lineRule="auto"/>
        <w:rPr>
          <w:ins w:id="499" w:author="Jeff Jones" w:date="2018-09-07T13:52:00Z"/>
          <w:b/>
        </w:rPr>
        <w:pPrChange w:id="500" w:author="Jeff Jones" w:date="2018-09-07T13:53:00Z">
          <w:pPr/>
        </w:pPrChange>
      </w:pPr>
    </w:p>
    <w:p w14:paraId="481045CD" w14:textId="743547AF" w:rsidR="00500C4A" w:rsidRDefault="00500C4A" w:rsidP="00500C4A">
      <w:pPr>
        <w:spacing w:line="240" w:lineRule="auto"/>
        <w:rPr>
          <w:ins w:id="501" w:author="Jeff Jones" w:date="2018-09-07T13:52:00Z"/>
          <w:b/>
        </w:rPr>
        <w:pPrChange w:id="502" w:author="Jeff Jones" w:date="2018-09-07T13:53:00Z">
          <w:pPr/>
        </w:pPrChange>
      </w:pPr>
      <w:ins w:id="503" w:author="Jeff Jones" w:date="2018-09-07T13:52:00Z">
        <w:r>
          <w:rPr>
            <w:b/>
          </w:rPr>
          <w:t>Courses Taught</w:t>
        </w:r>
        <w:r>
          <w:rPr>
            <w:b/>
          </w:rPr>
          <w:t>:</w:t>
        </w:r>
      </w:ins>
    </w:p>
    <w:p w14:paraId="33529BBF" w14:textId="77777777" w:rsidR="00500C4A" w:rsidRDefault="00500C4A" w:rsidP="00500C4A">
      <w:pPr>
        <w:spacing w:after="0" w:line="240" w:lineRule="auto"/>
        <w:rPr>
          <w:ins w:id="504" w:author="Jeff Jones" w:date="2018-09-07T13:52:00Z"/>
        </w:rPr>
        <w:pPrChange w:id="505" w:author="Jeff Jones" w:date="2018-09-07T13:53:00Z">
          <w:pPr>
            <w:spacing w:after="0"/>
          </w:pPr>
        </w:pPrChange>
      </w:pPr>
      <w:ins w:id="506" w:author="Jeff Jones" w:date="2018-09-07T13:52:00Z">
        <w:r>
          <w:t>Introduction to Data Analysis/Statistics for Undergraduates</w:t>
        </w:r>
      </w:ins>
    </w:p>
    <w:p w14:paraId="032DB2CD" w14:textId="77777777" w:rsidR="00500C4A" w:rsidRPr="00FE1007" w:rsidRDefault="00500C4A" w:rsidP="00500C4A">
      <w:pPr>
        <w:spacing w:line="240" w:lineRule="auto"/>
        <w:rPr>
          <w:ins w:id="507" w:author="Jeff Jones" w:date="2018-09-07T13:52:00Z"/>
        </w:rPr>
        <w:pPrChange w:id="508" w:author="Jeff Jones" w:date="2018-09-07T13:53:00Z">
          <w:pPr/>
        </w:pPrChange>
      </w:pPr>
      <w:ins w:id="509" w:author="Jeff Jones" w:date="2018-09-07T13:52:00Z">
        <w:r>
          <w:t>Analysis of Psychological Data for Graduate Students</w:t>
        </w:r>
      </w:ins>
    </w:p>
    <w:p w14:paraId="269F593C" w14:textId="0DFE74E6" w:rsidR="003340FA" w:rsidRDefault="003340FA" w:rsidP="00500C4A">
      <w:pPr>
        <w:spacing w:line="240" w:lineRule="auto"/>
        <w:pPrChange w:id="510" w:author="Jeff Jones" w:date="2018-09-07T13:53:00Z">
          <w:pPr/>
        </w:pPrChange>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735222BE" w:rsidR="00985D48" w:rsidRPr="00985D48" w:rsidRDefault="00985D48" w:rsidP="00686156">
      <w:pPr>
        <w:spacing w:after="0"/>
      </w:pPr>
      <w:r>
        <w:t>Analysis of Psychological Data for Graduate Students</w:t>
      </w:r>
    </w:p>
    <w:sectPr w:rsidR="00985D48" w:rsidRPr="00985D48">
      <w:headerReference w:type="even" r:id="rId15"/>
      <w:headerReference w:type="default" r:id="rId16"/>
      <w:footerReference w:type="even" r:id="rId17"/>
      <w:footerReference w:type="default" r:id="rId18"/>
      <w:headerReference w:type="first" r:id="rId19"/>
      <w:footerReference w:type="first" r:id="rId20"/>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ff Jones" w:date="2018-09-07T13:10:00Z" w:initials="JJ">
    <w:p w14:paraId="417B2EE6" w14:textId="77777777" w:rsidR="00AD7AD3" w:rsidRDefault="00AD7AD3">
      <w:pPr>
        <w:pStyle w:val="CommentText"/>
      </w:pPr>
      <w:r>
        <w:rPr>
          <w:rStyle w:val="CommentReference"/>
        </w:rPr>
        <w:annotationRef/>
      </w:r>
      <w:r>
        <w:t>We can use a drop box link or something (we have done this in the past)… should have one created before submitting</w:t>
      </w:r>
    </w:p>
    <w:p w14:paraId="72339E35" w14:textId="4946F03D" w:rsidR="00AD7AD3" w:rsidRDefault="00AD7AD3">
      <w:pPr>
        <w:pStyle w:val="CommentText"/>
      </w:pPr>
    </w:p>
  </w:comment>
  <w:comment w:id="5" w:author="Ben Wiseman" w:date="2018-09-07T07:55:00Z" w:initials="BW">
    <w:p w14:paraId="2768EB86" w14:textId="2A71313E" w:rsidR="001164B9" w:rsidRDefault="001164B9" w:rsidP="00AD7AD3">
      <w:pPr>
        <w:pStyle w:val="CommentText"/>
        <w:jc w:val="right"/>
      </w:pPr>
      <w:r>
        <w:rPr>
          <w:rStyle w:val="CommentReference"/>
        </w:rPr>
        <w:annotationRef/>
      </w:r>
      <w:r>
        <w:t>Should be consistent with dots or a hyphen or slash. I vote hyphen because I/O makes me think input/output</w:t>
      </w:r>
    </w:p>
  </w:comment>
  <w:comment w:id="6" w:author="Jeff Jones" w:date="2018-09-07T13:13:00Z" w:initials="JJ">
    <w:p w14:paraId="2DCEA190" w14:textId="034A6102" w:rsidR="00AD7AD3" w:rsidRDefault="00AD7AD3">
      <w:pPr>
        <w:pStyle w:val="CommentText"/>
      </w:pPr>
      <w:r>
        <w:rPr>
          <w:rStyle w:val="CommentReference"/>
        </w:rPr>
        <w:annotationRef/>
      </w:r>
      <w:r>
        <w:t>So the University of Minnesota has it as I/O Psychology... so probably best to stick with I/O. I don’t really care one way or another as long as we are consistent…</w:t>
      </w:r>
    </w:p>
  </w:comment>
  <w:comment w:id="9" w:author="Ben Wiseman" w:date="2018-09-07T07:54:00Z" w:initials="BW">
    <w:p w14:paraId="12093A81" w14:textId="6A933E4A" w:rsidR="001164B9" w:rsidRDefault="001164B9">
      <w:pPr>
        <w:pStyle w:val="CommentText"/>
      </w:pPr>
      <w:r>
        <w:rPr>
          <w:rStyle w:val="CommentReference"/>
        </w:rPr>
        <w:annotationRef/>
      </w:r>
      <w:r>
        <w:t>Shouldn’t this be in the above intro?</w:t>
      </w:r>
    </w:p>
  </w:comment>
  <w:comment w:id="10" w:author="Jeff Jones" w:date="2018-09-07T13:14:00Z" w:initials="JJ">
    <w:p w14:paraId="1D6A5147" w14:textId="3D8D3C39" w:rsidR="00AD7AD3" w:rsidRDefault="00AD7AD3">
      <w:pPr>
        <w:pStyle w:val="CommentText"/>
      </w:pPr>
      <w:r>
        <w:rPr>
          <w:rStyle w:val="CommentReference"/>
        </w:rPr>
        <w:annotationRef/>
      </w:r>
      <w:r>
        <w:t xml:space="preserve">I agree with this suggestion. </w:t>
      </w:r>
    </w:p>
  </w:comment>
  <w:comment w:id="11" w:author="Jeff Jones" w:date="2018-09-07T13:14:00Z" w:initials="JJ">
    <w:p w14:paraId="6E4C24A1" w14:textId="3CEB1138" w:rsidR="00AD7AD3" w:rsidRDefault="00AD7AD3">
      <w:pPr>
        <w:pStyle w:val="CommentText"/>
      </w:pPr>
      <w:r>
        <w:rPr>
          <w:rStyle w:val="CommentReference"/>
        </w:rPr>
        <w:annotationRef/>
      </w:r>
      <w:r>
        <w:t>These data are? This data sounds funny to me… but maybe that is Weiss haunting my mind</w:t>
      </w:r>
    </w:p>
  </w:comment>
  <w:comment w:id="15" w:author="Jeff Jones" w:date="2018-09-07T13:17:00Z" w:initials="JJ">
    <w:p w14:paraId="21005934" w14:textId="6BBDA78C" w:rsidR="00AD7AD3" w:rsidRDefault="00AD7AD3">
      <w:pPr>
        <w:pStyle w:val="CommentText"/>
      </w:pPr>
      <w:r>
        <w:rPr>
          <w:rStyle w:val="CommentReference"/>
        </w:rPr>
        <w:annotationRef/>
      </w:r>
      <w:r>
        <w:t>Just making a comment about drop box again so this stands out.</w:t>
      </w:r>
    </w:p>
  </w:comment>
  <w:comment w:id="16" w:author="Jeff Jones" w:date="2018-09-07T13:19:00Z" w:initials="JJ">
    <w:p w14:paraId="65D18E62" w14:textId="7DE25A25" w:rsidR="00AD7AD3" w:rsidRDefault="00AD7AD3">
      <w:pPr>
        <w:pStyle w:val="CommentText"/>
      </w:pPr>
      <w:r>
        <w:rPr>
          <w:rStyle w:val="CommentReference"/>
        </w:rPr>
        <w:annotationRef/>
      </w:r>
      <w:r>
        <w:t>I fear that this level of detail is going to overwhelm the reviewers</w:t>
      </w:r>
      <w:r w:rsidR="007B1C50">
        <w:t xml:space="preserve"> (I had a similar reaction to the description of XML and JSON)… leave it up to you if you want to shorten or not</w:t>
      </w:r>
    </w:p>
  </w:comment>
  <w:comment w:id="20" w:author="Ben Wiseman" w:date="2018-09-07T08:04:00Z" w:initials="BW">
    <w:p w14:paraId="65C84BA2" w14:textId="196FFF72" w:rsidR="00CB7F7E" w:rsidRDefault="00CB7F7E">
      <w:pPr>
        <w:pStyle w:val="CommentText"/>
      </w:pPr>
      <w:r>
        <w:rPr>
          <w:rStyle w:val="CommentReference"/>
        </w:rPr>
        <w:annotationRef/>
      </w:r>
      <w:r>
        <w:t>In the strictest sense an r package isn’t a library, which is why require()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39E35" w15:done="0"/>
  <w15:commentEx w15:paraId="2768EB86" w15:done="0"/>
  <w15:commentEx w15:paraId="2DCEA190" w15:paraIdParent="2768EB86" w15:done="0"/>
  <w15:commentEx w15:paraId="12093A81" w15:done="0"/>
  <w15:commentEx w15:paraId="1D6A5147" w15:paraIdParent="12093A81" w15:done="0"/>
  <w15:commentEx w15:paraId="6E4C24A1" w15:done="0"/>
  <w15:commentEx w15:paraId="21005934" w15:done="0"/>
  <w15:commentEx w15:paraId="65D18E62" w15:done="0"/>
  <w15:commentEx w15:paraId="65C84B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39E35" w16cid:durableId="1F3CF75B"/>
  <w16cid:commentId w16cid:paraId="2768EB86" w16cid:durableId="1F3CAD84"/>
  <w16cid:commentId w16cid:paraId="2DCEA190" w16cid:durableId="1F3CF7E9"/>
  <w16cid:commentId w16cid:paraId="12093A81" w16cid:durableId="1F3CAD50"/>
  <w16cid:commentId w16cid:paraId="1D6A5147" w16cid:durableId="1F3CF82E"/>
  <w16cid:commentId w16cid:paraId="6E4C24A1" w16cid:durableId="1F3CF84D"/>
  <w16cid:commentId w16cid:paraId="21005934" w16cid:durableId="1F3CF8CE"/>
  <w16cid:commentId w16cid:paraId="65D18E62" w16cid:durableId="1F3CF974"/>
  <w16cid:commentId w16cid:paraId="65C84BA2" w16cid:durableId="1F3CA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F5678" w14:textId="77777777" w:rsidR="000E526D" w:rsidRDefault="000E526D">
      <w:pPr>
        <w:spacing w:after="0" w:line="240" w:lineRule="auto"/>
      </w:pPr>
      <w:r>
        <w:separator/>
      </w:r>
    </w:p>
  </w:endnote>
  <w:endnote w:type="continuationSeparator" w:id="0">
    <w:p w14:paraId="3639421C" w14:textId="77777777" w:rsidR="000E526D" w:rsidRDefault="000E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2A952" w14:textId="77777777" w:rsidR="000E526D" w:rsidRDefault="000E526D">
      <w:pPr>
        <w:spacing w:after="0" w:line="240" w:lineRule="auto"/>
      </w:pPr>
      <w:r>
        <w:separator/>
      </w:r>
    </w:p>
  </w:footnote>
  <w:footnote w:type="continuationSeparator" w:id="0">
    <w:p w14:paraId="5754AB07" w14:textId="77777777" w:rsidR="000E526D" w:rsidRDefault="000E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seman">
    <w15:presenceInfo w15:providerId="Windows Live" w15:userId="0f19dde6-b93b-43fa-8ee5-4e3ffaa55bf5"/>
  </w15:person>
  <w15:person w15:author="Jeff Jones">
    <w15:presenceInfo w15:providerId="Windows Live" w15:userId="5103acf6-2d8d-4cdf-ae9f-54e0fd8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activeWritingStyle w:appName="MSWord" w:lang="en-US" w:vendorID="64" w:dllVersion="6" w:nlCheck="1" w:checkStyle="0"/>
  <w:activeWritingStyle w:appName="MSWord" w:lang="en-US" w:vendorID="64" w:dllVersion="4096" w:nlCheck="1" w:checkStyle="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B185F"/>
    <w:rsid w:val="000E4D2E"/>
    <w:rsid w:val="000E4DCC"/>
    <w:rsid w:val="000E526D"/>
    <w:rsid w:val="000F1633"/>
    <w:rsid w:val="001164B9"/>
    <w:rsid w:val="001217E4"/>
    <w:rsid w:val="0015452B"/>
    <w:rsid w:val="0019086B"/>
    <w:rsid w:val="00192880"/>
    <w:rsid w:val="001B7057"/>
    <w:rsid w:val="00262286"/>
    <w:rsid w:val="00282722"/>
    <w:rsid w:val="002B01AD"/>
    <w:rsid w:val="002E4FB9"/>
    <w:rsid w:val="00311E55"/>
    <w:rsid w:val="00333FF7"/>
    <w:rsid w:val="003340FA"/>
    <w:rsid w:val="003344F5"/>
    <w:rsid w:val="00352155"/>
    <w:rsid w:val="003563B7"/>
    <w:rsid w:val="00357B87"/>
    <w:rsid w:val="003756E2"/>
    <w:rsid w:val="00384108"/>
    <w:rsid w:val="003E2D93"/>
    <w:rsid w:val="00436CA6"/>
    <w:rsid w:val="00446ED5"/>
    <w:rsid w:val="00494580"/>
    <w:rsid w:val="00500C4A"/>
    <w:rsid w:val="00533131"/>
    <w:rsid w:val="00572323"/>
    <w:rsid w:val="0058471F"/>
    <w:rsid w:val="005C7152"/>
    <w:rsid w:val="005D2F0A"/>
    <w:rsid w:val="005F31C9"/>
    <w:rsid w:val="005F6B35"/>
    <w:rsid w:val="005F6C17"/>
    <w:rsid w:val="00636A08"/>
    <w:rsid w:val="006422F8"/>
    <w:rsid w:val="00686156"/>
    <w:rsid w:val="006B7853"/>
    <w:rsid w:val="006C016F"/>
    <w:rsid w:val="0070439D"/>
    <w:rsid w:val="00715EB0"/>
    <w:rsid w:val="00776666"/>
    <w:rsid w:val="00782DD2"/>
    <w:rsid w:val="007965BC"/>
    <w:rsid w:val="00797F42"/>
    <w:rsid w:val="007A71E7"/>
    <w:rsid w:val="007B1C50"/>
    <w:rsid w:val="007B400B"/>
    <w:rsid w:val="007C7FFB"/>
    <w:rsid w:val="00862C2C"/>
    <w:rsid w:val="008C10C8"/>
    <w:rsid w:val="008C6D7F"/>
    <w:rsid w:val="00985D48"/>
    <w:rsid w:val="00995F18"/>
    <w:rsid w:val="009B24E9"/>
    <w:rsid w:val="009C759E"/>
    <w:rsid w:val="009D603D"/>
    <w:rsid w:val="009F3F41"/>
    <w:rsid w:val="00A82E9A"/>
    <w:rsid w:val="00AA7C45"/>
    <w:rsid w:val="00AB41EE"/>
    <w:rsid w:val="00AC39C2"/>
    <w:rsid w:val="00AC4EBB"/>
    <w:rsid w:val="00AD7AD3"/>
    <w:rsid w:val="00AE01A7"/>
    <w:rsid w:val="00AF0429"/>
    <w:rsid w:val="00B27763"/>
    <w:rsid w:val="00B60615"/>
    <w:rsid w:val="00BB7FBE"/>
    <w:rsid w:val="00BE2BBD"/>
    <w:rsid w:val="00C15915"/>
    <w:rsid w:val="00C34668"/>
    <w:rsid w:val="00C56217"/>
    <w:rsid w:val="00C61D1E"/>
    <w:rsid w:val="00C718F9"/>
    <w:rsid w:val="00C73486"/>
    <w:rsid w:val="00C73C73"/>
    <w:rsid w:val="00C92195"/>
    <w:rsid w:val="00CA59E9"/>
    <w:rsid w:val="00CB7F7E"/>
    <w:rsid w:val="00CC2753"/>
    <w:rsid w:val="00CC34AA"/>
    <w:rsid w:val="00D042A3"/>
    <w:rsid w:val="00D46C6A"/>
    <w:rsid w:val="00D519A5"/>
    <w:rsid w:val="00D63796"/>
    <w:rsid w:val="00DA2B77"/>
    <w:rsid w:val="00DE4334"/>
    <w:rsid w:val="00E4395F"/>
    <w:rsid w:val="00E56A19"/>
    <w:rsid w:val="00EB4221"/>
    <w:rsid w:val="00ED751B"/>
    <w:rsid w:val="00F071CD"/>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pectrum.ieee.org/at-work/innovation/the-2018-top-programming-languag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eveloper.twitte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SON"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bit.ly/1UyrpYw" TargetMode="Externa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studio.com/id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20</Pages>
  <Words>4817</Words>
  <Characters>27461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5</cp:revision>
  <dcterms:created xsi:type="dcterms:W3CDTF">2018-09-07T12:52:00Z</dcterms:created>
  <dcterms:modified xsi:type="dcterms:W3CDTF">2018-09-07T19:47:00Z</dcterms:modified>
</cp:coreProperties>
</file>